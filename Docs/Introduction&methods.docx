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8394" w14:textId="542DFE75" w:rsidR="004722A8" w:rsidRPr="004722A8" w:rsidRDefault="004722A8" w:rsidP="004722A8">
      <w:pPr>
        <w:pStyle w:val="1"/>
        <w:numPr>
          <w:ilvl w:val="0"/>
          <w:numId w:val="3"/>
        </w:numPr>
      </w:pPr>
      <w:r>
        <w:rPr>
          <w:rFonts w:hint="eastAsia"/>
        </w:rPr>
        <w:t>引言</w:t>
      </w:r>
    </w:p>
    <w:p w14:paraId="12E30363" w14:textId="3C03A264" w:rsidR="00C46C2F" w:rsidRPr="004722A8" w:rsidRDefault="00C46C2F" w:rsidP="004722A8">
      <w:pPr>
        <w:spacing w:after="60" w:line="276" w:lineRule="auto"/>
        <w:ind w:firstLine="360"/>
        <w:rPr>
          <w:rFonts w:ascii="仿宋" w:eastAsia="仿宋" w:hAnsi="仿宋" w:cs="Arial"/>
          <w:sz w:val="24"/>
          <w:szCs w:val="24"/>
        </w:rPr>
      </w:pPr>
      <w:r w:rsidRPr="004722A8">
        <w:rPr>
          <w:rFonts w:ascii="仿宋" w:eastAsia="仿宋" w:hAnsi="仿宋" w:cs="Arial" w:hint="eastAsia"/>
          <w:b/>
          <w:bCs/>
          <w:sz w:val="24"/>
          <w:szCs w:val="24"/>
        </w:rPr>
        <w:t>环境公平性(</w:t>
      </w:r>
      <w:r w:rsidRPr="004722A8">
        <w:rPr>
          <w:rFonts w:ascii="仿宋" w:eastAsia="仿宋" w:hAnsi="仿宋" w:cs="Arial"/>
          <w:b/>
          <w:bCs/>
          <w:sz w:val="24"/>
          <w:szCs w:val="24"/>
        </w:rPr>
        <w:t>Environmental Justic</w:t>
      </w:r>
      <w:r w:rsidRPr="004722A8">
        <w:rPr>
          <w:rFonts w:ascii="仿宋" w:eastAsia="仿宋" w:hAnsi="仿宋" w:cs="Arial" w:hint="eastAsia"/>
          <w:b/>
          <w:bCs/>
          <w:sz w:val="24"/>
          <w:szCs w:val="24"/>
        </w:rPr>
        <w:t>e)</w:t>
      </w:r>
      <w:r w:rsidRPr="004722A8">
        <w:rPr>
          <w:rFonts w:ascii="仿宋" w:eastAsia="仿宋" w:hAnsi="仿宋" w:cs="Arial" w:hint="eastAsia"/>
          <w:sz w:val="24"/>
          <w:szCs w:val="24"/>
        </w:rPr>
        <w:t>研究环境资源在不同群体间的分配结果是否存在差异,主要关注环境利益与环境风险在不同种族之间的不平等配置问题</w:t>
      </w:r>
      <w:commentRangeStart w:id="0"/>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_Ref99653946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w:t>
      </w:r>
      <w:r w:rsidR="00F92943" w:rsidRPr="004722A8">
        <w:rPr>
          <w:rFonts w:ascii="仿宋" w:eastAsia="仿宋" w:hAnsi="仿宋" w:cs="Arial"/>
          <w:sz w:val="24"/>
          <w:szCs w:val="24"/>
          <w:vertAlign w:val="superscript"/>
        </w:rPr>
        <w:fldChar w:fldCharType="end"/>
      </w:r>
      <w:commentRangeEnd w:id="0"/>
      <w:r w:rsidR="00D76B7C">
        <w:rPr>
          <w:rStyle w:val="a9"/>
        </w:rPr>
        <w:commentReference w:id="0"/>
      </w:r>
      <w:r w:rsidRPr="004722A8">
        <w:rPr>
          <w:rFonts w:ascii="仿宋" w:eastAsia="仿宋" w:hAnsi="仿宋" w:cs="Arial" w:hint="eastAsia"/>
          <w:sz w:val="24"/>
          <w:szCs w:val="24"/>
        </w:rPr>
        <w:t>.随着我国社会经济发展,不同收入人群的环境福祉分配差异日渐显著,环境公平性问题突出</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_Ref99653972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[2]</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_Ref99653975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[3]</w:t>
      </w:r>
      <w:r w:rsidR="00F92943" w:rsidRPr="004722A8">
        <w:rPr>
          <w:rFonts w:ascii="仿宋" w:eastAsia="仿宋" w:hAnsi="仿宋" w:cs="Arial"/>
          <w:sz w:val="24"/>
          <w:szCs w:val="24"/>
          <w:vertAlign w:val="superscript"/>
        </w:rPr>
        <w:fldChar w:fldCharType="end"/>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REF _Ref99653982 \r \h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[4]</w:t>
      </w:r>
      <w:r w:rsidR="00F92943" w:rsidRPr="004722A8">
        <w:rPr>
          <w:rFonts w:ascii="仿宋" w:eastAsia="仿宋" w:hAnsi="仿宋" w:cs="Arial"/>
          <w:sz w:val="24"/>
          <w:szCs w:val="24"/>
          <w:vertAlign w:val="superscript"/>
        </w:rPr>
        <w:fldChar w:fldCharType="end"/>
      </w:r>
      <w:r w:rsidRPr="004722A8">
        <w:rPr>
          <w:rFonts w:ascii="仿宋" w:eastAsia="仿宋" w:hAnsi="仿宋" w:cs="Arial" w:hint="eastAsia"/>
          <w:sz w:val="24"/>
          <w:szCs w:val="24"/>
        </w:rPr>
        <w:t>.我国城市发展历史特殊、城市人口密集、城市化进程迅速,这三大特征使得人群获取城市生态系统服务效益的差异成为环境公平性研究的重要方面</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_Ref99654007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[5]</w:t>
      </w:r>
      <w:r w:rsidR="00F92943" w:rsidRPr="004722A8">
        <w:rPr>
          <w:rFonts w:ascii="仿宋" w:eastAsia="仿宋" w:hAnsi="仿宋" w:cs="Arial"/>
          <w:sz w:val="24"/>
          <w:szCs w:val="24"/>
          <w:vertAlign w:val="superscript"/>
        </w:rPr>
        <w:fldChar w:fldCharType="end"/>
      </w:r>
      <w:r w:rsidRPr="004722A8">
        <w:rPr>
          <w:rFonts w:ascii="仿宋" w:eastAsia="仿宋" w:hAnsi="仿宋" w:cs="Arial"/>
          <w:sz w:val="24"/>
          <w:szCs w:val="24"/>
        </w:rPr>
        <w:t>.</w:t>
      </w:r>
      <w:r w:rsidR="00CB727F">
        <w:rPr>
          <w:rFonts w:ascii="仿宋" w:eastAsia="仿宋" w:hAnsi="仿宋" w:cs="Arial" w:hint="eastAsia"/>
          <w:sz w:val="24"/>
          <w:szCs w:val="24"/>
        </w:rPr>
        <w:t>因此，研究城市</w:t>
      </w:r>
      <w:r w:rsidRPr="004722A8">
        <w:rPr>
          <w:rFonts w:ascii="仿宋" w:eastAsia="仿宋" w:hAnsi="仿宋" w:cs="Arial" w:hint="eastAsia"/>
          <w:color w:val="FF0000"/>
          <w:sz w:val="24"/>
          <w:szCs w:val="24"/>
        </w:rPr>
        <w:t>环境公平性</w:t>
      </w:r>
      <w:r w:rsidR="00CB727F">
        <w:rPr>
          <w:rFonts w:ascii="仿宋" w:eastAsia="仿宋" w:hAnsi="仿宋" w:cs="Arial" w:hint="eastAsia"/>
          <w:color w:val="FF0000"/>
          <w:sz w:val="24"/>
          <w:szCs w:val="24"/>
        </w:rPr>
        <w:t>对</w:t>
      </w:r>
      <w:r w:rsidRPr="004722A8">
        <w:rPr>
          <w:rFonts w:ascii="仿宋" w:eastAsia="仿宋" w:hAnsi="仿宋" w:cs="Arial" w:hint="eastAsia"/>
          <w:color w:val="FF0000"/>
          <w:sz w:val="24"/>
          <w:szCs w:val="24"/>
        </w:rPr>
        <w:t>于缩小不同人群中</w:t>
      </w:r>
      <w:r w:rsidR="00CB727F" w:rsidRPr="004722A8">
        <w:rPr>
          <w:rFonts w:ascii="仿宋" w:eastAsia="仿宋" w:hAnsi="仿宋" w:cs="Arial" w:hint="eastAsia"/>
          <w:color w:val="FF0000"/>
          <w:sz w:val="24"/>
          <w:szCs w:val="24"/>
        </w:rPr>
        <w:t>环境资源</w:t>
      </w:r>
      <w:r w:rsidRPr="004722A8">
        <w:rPr>
          <w:rFonts w:ascii="仿宋" w:eastAsia="仿宋" w:hAnsi="仿宋" w:cs="Arial" w:hint="eastAsia"/>
          <w:color w:val="FF0000"/>
          <w:sz w:val="24"/>
          <w:szCs w:val="24"/>
        </w:rPr>
        <w:t>配置不均衡性</w:t>
      </w:r>
      <w:r w:rsidR="00CB727F">
        <w:rPr>
          <w:rFonts w:ascii="仿宋" w:eastAsia="仿宋" w:hAnsi="仿宋" w:cs="Arial" w:hint="eastAsia"/>
          <w:color w:val="FF0000"/>
          <w:sz w:val="24"/>
          <w:szCs w:val="24"/>
        </w:rPr>
        <w:t>具有重要意义。</w:t>
      </w:r>
    </w:p>
    <w:p w14:paraId="0C0273CF" w14:textId="1C920F9B" w:rsidR="00D76B7C" w:rsidRDefault="0032019F" w:rsidP="00971534">
      <w:pPr>
        <w:spacing w:after="60" w:line="276" w:lineRule="auto"/>
        <w:ind w:firstLine="420"/>
        <w:rPr>
          <w:rFonts w:ascii="仿宋" w:eastAsia="仿宋" w:hAnsi="仿宋"/>
          <w:sz w:val="24"/>
          <w:szCs w:val="24"/>
        </w:rPr>
      </w:pPr>
      <w:r>
        <w:rPr>
          <w:rFonts w:ascii="仿宋" w:eastAsia="仿宋" w:hAnsi="仿宋" w:cs="Arial" w:hint="eastAsia"/>
          <w:b/>
          <w:bCs/>
          <w:sz w:val="24"/>
          <w:szCs w:val="24"/>
        </w:rPr>
        <w:t>城市生态系统服务</w:t>
      </w:r>
      <w:r w:rsidR="00CB727F" w:rsidRPr="00CB727F">
        <w:rPr>
          <w:rFonts w:ascii="仿宋" w:eastAsia="仿宋" w:hAnsi="仿宋" w:cs="Arial" w:hint="eastAsia"/>
          <w:sz w:val="24"/>
          <w:szCs w:val="24"/>
          <w:rPrChange w:id="1" w:author="Xuening Fang" w:date="2022-04-01T15:09:00Z">
            <w:rPr>
              <w:rFonts w:ascii="仿宋" w:eastAsia="仿宋" w:hAnsi="仿宋" w:cs="Arial" w:hint="eastAsia"/>
              <w:b/>
              <w:bCs/>
              <w:sz w:val="24"/>
              <w:szCs w:val="24"/>
            </w:rPr>
          </w:rPrChange>
        </w:rPr>
        <w:t>是</w:t>
      </w:r>
      <w:r w:rsidR="00C46C2F" w:rsidRPr="004722A8">
        <w:rPr>
          <w:rFonts w:ascii="仿宋" w:eastAsia="仿宋" w:hAnsi="仿宋" w:cs="Arial" w:hint="eastAsia"/>
          <w:sz w:val="24"/>
          <w:szCs w:val="24"/>
        </w:rPr>
        <w:t>指</w:t>
      </w:r>
      <w:r>
        <w:rPr>
          <w:rFonts w:ascii="仿宋" w:eastAsia="仿宋" w:hAnsi="仿宋" w:cs="Arial" w:hint="eastAsia"/>
          <w:sz w:val="24"/>
          <w:szCs w:val="24"/>
        </w:rPr>
        <w:t>城市</w:t>
      </w:r>
      <w:r w:rsidR="00C46C2F" w:rsidRPr="004722A8">
        <w:rPr>
          <w:rFonts w:ascii="仿宋" w:eastAsia="仿宋" w:hAnsi="仿宋" w:cs="Arial" w:hint="eastAsia"/>
          <w:sz w:val="24"/>
          <w:szCs w:val="24"/>
        </w:rPr>
        <w:t>生态系统及其组份维系与支持人类生活的条件与过程</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_Ref99654029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[6]</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sz w:val="24"/>
          <w:szCs w:val="24"/>
        </w:rPr>
        <w:t>.</w:t>
      </w:r>
      <w:r w:rsidR="00C46C2F" w:rsidRPr="004722A8">
        <w:rPr>
          <w:rFonts w:ascii="仿宋" w:eastAsia="仿宋" w:hAnsi="仿宋" w:hint="eastAsia"/>
          <w:sz w:val="24"/>
          <w:szCs w:val="24"/>
        </w:rPr>
        <w:t xml:space="preserve"> </w:t>
      </w:r>
      <w:r w:rsidR="00C46C2F" w:rsidRPr="004722A8">
        <w:rPr>
          <w:rFonts w:ascii="仿宋" w:eastAsia="仿宋" w:hAnsi="仿宋" w:cs="Arial" w:hint="eastAsia"/>
          <w:sz w:val="24"/>
          <w:szCs w:val="24"/>
        </w:rPr>
        <w:t>主要包括城市公园、居民花园、绿色屋顶、水体与行道树等城市绿色空间(</w:t>
      </w:r>
      <w:r w:rsidR="00C46C2F" w:rsidRPr="004722A8">
        <w:rPr>
          <w:rFonts w:ascii="仿宋" w:eastAsia="仿宋" w:hAnsi="仿宋" w:cs="Arial"/>
          <w:sz w:val="24"/>
          <w:szCs w:val="24"/>
        </w:rPr>
        <w:t>Urban Green Spaces, UGSs</w:t>
      </w:r>
      <w:r w:rsidR="00C46C2F" w:rsidRPr="004722A8">
        <w:rPr>
          <w:rFonts w:ascii="仿宋" w:eastAsia="仿宋" w:hAnsi="仿宋" w:cs="Arial" w:hint="eastAsia"/>
          <w:sz w:val="24"/>
          <w:szCs w:val="24"/>
        </w:rPr>
        <w:t>)</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_Ref99654053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[7]</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提供的缓解气候压力,</w:t>
      </w:r>
      <w:r w:rsidR="00CB727F">
        <w:rPr>
          <w:rFonts w:ascii="仿宋" w:eastAsia="仿宋" w:hAnsi="仿宋" w:cs="Arial" w:hint="eastAsia"/>
          <w:sz w:val="24"/>
          <w:szCs w:val="24"/>
        </w:rPr>
        <w:t>休</w:t>
      </w:r>
      <w:r w:rsidR="00C46C2F" w:rsidRPr="004722A8">
        <w:rPr>
          <w:rFonts w:ascii="仿宋" w:eastAsia="仿宋" w:hAnsi="仿宋" w:cs="Arial" w:hint="eastAsia"/>
          <w:sz w:val="24"/>
          <w:szCs w:val="24"/>
        </w:rPr>
        <w:t>憩娱乐等</w:t>
      </w:r>
      <w:r w:rsidR="00CB727F">
        <w:rPr>
          <w:rFonts w:ascii="仿宋" w:eastAsia="仿宋" w:hAnsi="仿宋" w:cs="Arial" w:hint="eastAsia"/>
          <w:sz w:val="24"/>
          <w:szCs w:val="24"/>
        </w:rPr>
        <w:t>环境</w:t>
      </w:r>
      <w:r w:rsidR="00C46C2F" w:rsidRPr="004722A8">
        <w:rPr>
          <w:rFonts w:ascii="仿宋" w:eastAsia="仿宋" w:hAnsi="仿宋" w:cs="Arial" w:hint="eastAsia"/>
          <w:sz w:val="24"/>
          <w:szCs w:val="24"/>
        </w:rPr>
        <w:t>效益</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_Ref99654078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[8]</w:t>
      </w:r>
      <w:r w:rsidR="00F92943" w:rsidRPr="004722A8">
        <w:rPr>
          <w:rFonts w:ascii="仿宋" w:eastAsia="仿宋" w:hAnsi="仿宋" w:cs="Arial"/>
          <w:sz w:val="24"/>
          <w:szCs w:val="24"/>
          <w:vertAlign w:val="superscript"/>
        </w:rPr>
        <w:fldChar w:fldCharType="end"/>
      </w:r>
      <w:r w:rsidR="002A324F">
        <w:rPr>
          <w:rFonts w:ascii="仿宋" w:eastAsia="仿宋" w:hAnsi="仿宋" w:cs="Arial" w:hint="eastAsia"/>
          <w:sz w:val="24"/>
          <w:szCs w:val="24"/>
        </w:rPr>
        <w:t>。</w:t>
      </w:r>
      <w:r w:rsidR="00F7117E" w:rsidRPr="00F7117E">
        <w:rPr>
          <w:rFonts w:ascii="仿宋" w:eastAsia="仿宋" w:hAnsi="仿宋" w:cs="Arial" w:hint="eastAsia"/>
          <w:b/>
          <w:bCs/>
          <w:sz w:val="24"/>
          <w:szCs w:val="24"/>
          <w:rPrChange w:id="2" w:author="Xuening Fang" w:date="2022-04-01T15:40:00Z">
            <w:rPr>
              <w:rFonts w:ascii="仿宋" w:eastAsia="仿宋" w:hAnsi="仿宋" w:cs="Arial" w:hint="eastAsia"/>
              <w:sz w:val="24"/>
              <w:szCs w:val="24"/>
            </w:rPr>
          </w:rPrChange>
        </w:rPr>
        <w:t>近年来</w:t>
      </w:r>
      <w:r w:rsidR="00F7117E">
        <w:rPr>
          <w:rFonts w:ascii="仿宋" w:eastAsia="仿宋" w:hAnsi="仿宋" w:cs="Arial" w:hint="eastAsia"/>
          <w:sz w:val="24"/>
          <w:szCs w:val="24"/>
        </w:rPr>
        <w:t>，</w:t>
      </w:r>
      <w:r>
        <w:rPr>
          <w:rFonts w:ascii="仿宋" w:eastAsia="仿宋" w:hAnsi="仿宋" w:cs="Arial" w:hint="eastAsia"/>
          <w:b/>
          <w:bCs/>
          <w:sz w:val="24"/>
          <w:szCs w:val="24"/>
        </w:rPr>
        <w:t>城市</w:t>
      </w:r>
      <w:r w:rsidRPr="004722A8">
        <w:rPr>
          <w:rFonts w:ascii="仿宋" w:eastAsia="仿宋" w:hAnsi="仿宋" w:cs="Arial" w:hint="eastAsia"/>
          <w:b/>
          <w:bCs/>
          <w:sz w:val="24"/>
          <w:szCs w:val="24"/>
        </w:rPr>
        <w:t>生态系统服务</w:t>
      </w:r>
      <w:r>
        <w:rPr>
          <w:rFonts w:ascii="仿宋" w:eastAsia="仿宋" w:hAnsi="仿宋" w:cs="Arial" w:hint="eastAsia"/>
          <w:b/>
          <w:bCs/>
          <w:sz w:val="24"/>
          <w:szCs w:val="24"/>
        </w:rPr>
        <w:t>概念框架</w:t>
      </w:r>
      <w:r w:rsidR="00F7117E">
        <w:rPr>
          <w:rFonts w:ascii="仿宋" w:eastAsia="仿宋" w:hAnsi="仿宋" w:cs="Arial" w:hint="eastAsia"/>
          <w:b/>
          <w:bCs/>
          <w:sz w:val="24"/>
          <w:szCs w:val="24"/>
        </w:rPr>
        <w:t>已被广泛应用于</w:t>
      </w:r>
      <w:r>
        <w:rPr>
          <w:rFonts w:ascii="仿宋" w:eastAsia="仿宋" w:hAnsi="仿宋" w:cs="Arial" w:hint="eastAsia"/>
          <w:b/>
          <w:bCs/>
          <w:sz w:val="24"/>
          <w:szCs w:val="24"/>
        </w:rPr>
        <w:t>环境公平性研究</w:t>
      </w:r>
      <w:r w:rsidR="00F7117E">
        <w:rPr>
          <w:rFonts w:ascii="仿宋" w:eastAsia="仿宋" w:hAnsi="仿宋" w:cs="Arial" w:hint="eastAsia"/>
          <w:b/>
          <w:bCs/>
          <w:sz w:val="24"/>
          <w:szCs w:val="24"/>
        </w:rPr>
        <w:t>中</w:t>
      </w:r>
      <w:r>
        <w:rPr>
          <w:rFonts w:ascii="仿宋" w:eastAsia="仿宋" w:hAnsi="仿宋" w:cs="Arial" w:hint="eastAsia"/>
          <w:b/>
          <w:bCs/>
          <w:sz w:val="24"/>
          <w:szCs w:val="24"/>
        </w:rPr>
        <w:t>。</w:t>
      </w:r>
      <w:r w:rsidR="00F7117E" w:rsidRPr="00F7117E">
        <w:rPr>
          <w:rFonts w:ascii="仿宋" w:eastAsia="仿宋" w:hAnsi="仿宋" w:cs="Arial" w:hint="eastAsia"/>
          <w:sz w:val="24"/>
          <w:szCs w:val="24"/>
          <w:rPrChange w:id="3" w:author="Xuening Fang" w:date="2022-04-01T15:41:00Z">
            <w:rPr>
              <w:rFonts w:ascii="仿宋" w:eastAsia="仿宋" w:hAnsi="仿宋" w:cs="Arial" w:hint="eastAsia"/>
              <w:b/>
              <w:bCs/>
              <w:sz w:val="24"/>
              <w:szCs w:val="24"/>
            </w:rPr>
          </w:rPrChange>
        </w:rPr>
        <w:t>研究表明，</w:t>
      </w:r>
      <w:r w:rsidR="00F7117E" w:rsidRPr="004722A8">
        <w:rPr>
          <w:rFonts w:ascii="仿宋" w:eastAsia="仿宋" w:hAnsi="仿宋" w:cs="Arial" w:hint="eastAsia"/>
          <w:sz w:val="24"/>
          <w:szCs w:val="24"/>
        </w:rPr>
        <w:t>城市或村镇中低收入地区的人群获取城市生态系统服务的机会相对少</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_Ref99654450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[23]</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_Ref99654452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[24]</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_Ref99654454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[25]</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富裕地区如澳大利亚阿德莱德地区的居民获取城市生态系统服务的可能性约为其相邻欠发达地区的两倍</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_Ref99654447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[21]</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.城市生态系统服务的主要效益常常被白人或富裕群体获得,且在不同年龄段,性别的人群中差异较大</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_Ref99654448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[22]</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hint="eastAsia"/>
          <w:sz w:val="24"/>
          <w:szCs w:val="24"/>
        </w:rPr>
        <w:t>.</w:t>
      </w:r>
      <w:r w:rsidR="00F7117E" w:rsidRPr="004722A8">
        <w:rPr>
          <w:rFonts w:ascii="仿宋" w:eastAsia="仿宋" w:hAnsi="仿宋" w:hint="eastAsia"/>
          <w:sz w:val="24"/>
          <w:szCs w:val="24"/>
        </w:rPr>
        <w:t xml:space="preserve"> </w:t>
      </w:r>
      <w:r w:rsidR="00F7117E" w:rsidRPr="004722A8">
        <w:rPr>
          <w:rFonts w:ascii="仿宋" w:eastAsia="仿宋" w:hAnsi="仿宋" w:cs="Arial" w:hint="eastAsia"/>
          <w:sz w:val="24"/>
          <w:szCs w:val="24"/>
        </w:rPr>
        <w:t>不同人群对于生态系统服务可达性的差异已成为环境公平性研究关注的重点</w:t>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w:instrText>
      </w:r>
      <w:r w:rsidR="00F7117E" w:rsidRPr="004722A8">
        <w:rPr>
          <w:rFonts w:ascii="仿宋" w:eastAsia="仿宋" w:hAnsi="仿宋" w:cs="Arial" w:hint="eastAsia"/>
          <w:sz w:val="24"/>
          <w:szCs w:val="24"/>
          <w:vertAlign w:val="superscript"/>
        </w:rPr>
        <w:instrText>REF _Ref99654078 \r \h</w:instrText>
      </w:r>
      <w:r w:rsidR="00F7117E" w:rsidRPr="004722A8">
        <w:rPr>
          <w:rFonts w:ascii="仿宋" w:eastAsia="仿宋" w:hAnsi="仿宋" w:cs="Arial"/>
          <w:sz w:val="24"/>
          <w:szCs w:val="24"/>
          <w:vertAlign w:val="superscript"/>
        </w:rPr>
        <w:instrText xml:space="preserve">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[8]</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vertAlign w:val="superscript"/>
        </w:rPr>
        <w:fldChar w:fldCharType="begin"/>
      </w:r>
      <w:r w:rsidR="00F7117E" w:rsidRPr="004722A8">
        <w:rPr>
          <w:rFonts w:ascii="仿宋" w:eastAsia="仿宋" w:hAnsi="仿宋" w:cs="Arial"/>
          <w:sz w:val="24"/>
          <w:szCs w:val="24"/>
          <w:vertAlign w:val="superscript"/>
        </w:rPr>
        <w:instrText xml:space="preserve"> REF _Ref99654601 \r \h  \* MERGEFORMAT </w:instrText>
      </w:r>
      <w:r w:rsidR="00F7117E" w:rsidRPr="004722A8">
        <w:rPr>
          <w:rFonts w:ascii="仿宋" w:eastAsia="仿宋" w:hAnsi="仿宋" w:cs="Arial"/>
          <w:sz w:val="24"/>
          <w:szCs w:val="24"/>
          <w:vertAlign w:val="superscript"/>
        </w:rPr>
      </w:r>
      <w:r w:rsidR="00F7117E" w:rsidRPr="004722A8">
        <w:rPr>
          <w:rFonts w:ascii="仿宋" w:eastAsia="仿宋" w:hAnsi="仿宋" w:cs="Arial"/>
          <w:sz w:val="24"/>
          <w:szCs w:val="24"/>
          <w:vertAlign w:val="superscript"/>
        </w:rPr>
        <w:fldChar w:fldCharType="separate"/>
      </w:r>
      <w:r w:rsidR="00F7117E" w:rsidRPr="004722A8">
        <w:rPr>
          <w:rFonts w:ascii="仿宋" w:eastAsia="仿宋" w:hAnsi="仿宋" w:cs="Arial"/>
          <w:sz w:val="24"/>
          <w:szCs w:val="24"/>
          <w:vertAlign w:val="superscript"/>
        </w:rPr>
        <w:t>[27]</w:t>
      </w:r>
      <w:r w:rsidR="00F7117E" w:rsidRPr="004722A8">
        <w:rPr>
          <w:rFonts w:ascii="仿宋" w:eastAsia="仿宋" w:hAnsi="仿宋" w:cs="Arial"/>
          <w:sz w:val="24"/>
          <w:szCs w:val="24"/>
          <w:vertAlign w:val="superscript"/>
        </w:rPr>
        <w:fldChar w:fldCharType="end"/>
      </w:r>
      <w:r w:rsidR="00F7117E" w:rsidRPr="004722A8">
        <w:rPr>
          <w:rFonts w:ascii="仿宋" w:eastAsia="仿宋" w:hAnsi="仿宋" w:cs="Arial"/>
          <w:sz w:val="24"/>
          <w:szCs w:val="24"/>
        </w:rPr>
        <w:t>.</w:t>
      </w:r>
      <w:r w:rsidR="00F7117E" w:rsidRPr="004722A8">
        <w:rPr>
          <w:rFonts w:ascii="仿宋" w:eastAsia="仿宋" w:hAnsi="仿宋" w:hint="eastAsia"/>
          <w:sz w:val="24"/>
          <w:szCs w:val="24"/>
        </w:rPr>
        <w:t xml:space="preserve"> </w:t>
      </w:r>
      <w:r w:rsidR="00F7117E">
        <w:rPr>
          <w:rFonts w:ascii="仿宋" w:eastAsia="仿宋" w:hAnsi="仿宋" w:hint="eastAsia"/>
          <w:sz w:val="24"/>
          <w:szCs w:val="24"/>
        </w:rPr>
        <w:t>以上研究为我们从生态系统服务视角理解城市环境公平性问题提供了重要基础。</w:t>
      </w:r>
    </w:p>
    <w:p w14:paraId="5683D0D0" w14:textId="772A9D64" w:rsidR="00C46C2F" w:rsidRPr="004722A8" w:rsidRDefault="00F7117E" w:rsidP="00971534">
      <w:pPr>
        <w:spacing w:after="60" w:line="276" w:lineRule="auto"/>
        <w:ind w:firstLine="420"/>
        <w:rPr>
          <w:rFonts w:ascii="仿宋" w:eastAsia="仿宋" w:hAnsi="仿宋" w:cs="Arial"/>
          <w:sz w:val="24"/>
          <w:szCs w:val="24"/>
        </w:rPr>
      </w:pPr>
      <w:r>
        <w:rPr>
          <w:rFonts w:ascii="仿宋" w:eastAsia="仿宋" w:hAnsi="仿宋" w:hint="eastAsia"/>
          <w:sz w:val="24"/>
          <w:szCs w:val="24"/>
        </w:rPr>
        <w:t>然而，目前</w:t>
      </w:r>
      <w:r w:rsidR="002D4459">
        <w:rPr>
          <w:rFonts w:ascii="仿宋" w:eastAsia="仿宋" w:hAnsi="仿宋" w:hint="eastAsia"/>
          <w:sz w:val="24"/>
          <w:szCs w:val="24"/>
        </w:rPr>
        <w:t>基于生态系统服务的</w:t>
      </w:r>
      <w:r>
        <w:rPr>
          <w:rFonts w:ascii="仿宋" w:eastAsia="仿宋" w:hAnsi="仿宋" w:hint="eastAsia"/>
          <w:sz w:val="24"/>
          <w:szCs w:val="24"/>
        </w:rPr>
        <w:t>环境公平性</w:t>
      </w:r>
      <w:r w:rsidR="002D4459">
        <w:rPr>
          <w:rFonts w:ascii="仿宋" w:eastAsia="仿宋" w:hAnsi="仿宋" w:hint="eastAsia"/>
          <w:sz w:val="24"/>
          <w:szCs w:val="24"/>
        </w:rPr>
        <w:t>研究大多集中于分析生态系统服务供给，而对于生态系统服务需求考虑较少</w:t>
      </w:r>
      <w:r>
        <w:rPr>
          <w:rFonts w:ascii="仿宋" w:eastAsia="仿宋" w:hAnsi="仿宋" w:hint="eastAsia"/>
          <w:sz w:val="24"/>
          <w:szCs w:val="24"/>
        </w:rPr>
        <w:t>。</w:t>
      </w:r>
      <w:r w:rsidR="00C46C2F" w:rsidRPr="004722A8">
        <w:rPr>
          <w:rFonts w:ascii="仿宋" w:eastAsia="仿宋" w:hAnsi="仿宋" w:cs="Arial" w:hint="eastAsia"/>
          <w:b/>
          <w:bCs/>
          <w:sz w:val="24"/>
          <w:szCs w:val="24"/>
        </w:rPr>
        <w:t>生态系统服务供给与需求</w:t>
      </w:r>
      <w:r w:rsidR="00C46C2F" w:rsidRPr="004722A8">
        <w:rPr>
          <w:rFonts w:ascii="仿宋" w:eastAsia="仿宋" w:hAnsi="仿宋" w:cs="Arial" w:hint="eastAsia"/>
          <w:sz w:val="24"/>
          <w:szCs w:val="24"/>
        </w:rPr>
        <w:t>分别对应生态系统基于其生物物理特性提供服务的潜力以及社会对于某种生态系统服务的供给在数量与质量上的需求</w:t>
      </w:r>
      <w:r w:rsidR="00F92943" w:rsidRPr="004722A8">
        <w:rPr>
          <w:rFonts w:ascii="仿宋" w:eastAsia="仿宋" w:hAnsi="仿宋" w:cs="Arial"/>
          <w:sz w:val="24"/>
          <w:szCs w:val="24"/>
          <w:vertAlign w:val="superscript"/>
        </w:rPr>
        <w:fldChar w:fldCharType="begin"/>
      </w:r>
      <w:r w:rsidR="00F92943" w:rsidRPr="004722A8">
        <w:rPr>
          <w:rFonts w:ascii="仿宋" w:eastAsia="仿宋" w:hAnsi="仿宋" w:cs="Arial"/>
          <w:sz w:val="24"/>
          <w:szCs w:val="24"/>
          <w:vertAlign w:val="superscript"/>
        </w:rPr>
        <w:instrText xml:space="preserve"> </w:instrText>
      </w:r>
      <w:r w:rsidR="00F92943" w:rsidRPr="004722A8">
        <w:rPr>
          <w:rFonts w:ascii="仿宋" w:eastAsia="仿宋" w:hAnsi="仿宋" w:cs="Arial" w:hint="eastAsia"/>
          <w:sz w:val="24"/>
          <w:szCs w:val="24"/>
          <w:vertAlign w:val="superscript"/>
        </w:rPr>
        <w:instrText>REF _Ref99654238 \r \h</w:instrText>
      </w:r>
      <w:r w:rsidR="00F92943" w:rsidRPr="004722A8">
        <w:rPr>
          <w:rFonts w:ascii="仿宋" w:eastAsia="仿宋" w:hAnsi="仿宋" w:cs="Arial"/>
          <w:sz w:val="24"/>
          <w:szCs w:val="24"/>
          <w:vertAlign w:val="superscript"/>
        </w:rPr>
        <w:instrText xml:space="preserve">  \* MERGEFORMAT </w:instrText>
      </w:r>
      <w:r w:rsidR="00F92943" w:rsidRPr="004722A8">
        <w:rPr>
          <w:rFonts w:ascii="仿宋" w:eastAsia="仿宋" w:hAnsi="仿宋" w:cs="Arial"/>
          <w:sz w:val="24"/>
          <w:szCs w:val="24"/>
          <w:vertAlign w:val="superscript"/>
        </w:rPr>
      </w:r>
      <w:r w:rsidR="00F92943" w:rsidRPr="004722A8">
        <w:rPr>
          <w:rFonts w:ascii="仿宋" w:eastAsia="仿宋" w:hAnsi="仿宋" w:cs="Arial"/>
          <w:sz w:val="24"/>
          <w:szCs w:val="24"/>
          <w:vertAlign w:val="superscript"/>
        </w:rPr>
        <w:fldChar w:fldCharType="separate"/>
      </w:r>
      <w:r w:rsidR="00F92943" w:rsidRPr="004722A8">
        <w:rPr>
          <w:rFonts w:ascii="仿宋" w:eastAsia="仿宋" w:hAnsi="仿宋" w:cs="Arial"/>
          <w:sz w:val="24"/>
          <w:szCs w:val="24"/>
          <w:vertAlign w:val="superscript"/>
        </w:rPr>
        <w:t>[13]</w:t>
      </w:r>
      <w:r w:rsidR="00F92943" w:rsidRPr="004722A8">
        <w:rPr>
          <w:rFonts w:ascii="仿宋" w:eastAsia="仿宋" w:hAnsi="仿宋" w:cs="Arial"/>
          <w:sz w:val="24"/>
          <w:szCs w:val="24"/>
          <w:vertAlign w:val="superscript"/>
        </w:rPr>
        <w:fldChar w:fldCharType="end"/>
      </w:r>
      <w:r w:rsidR="00C46C2F" w:rsidRPr="004722A8">
        <w:rPr>
          <w:rFonts w:ascii="仿宋" w:eastAsia="仿宋" w:hAnsi="仿宋" w:cs="Arial" w:hint="eastAsia"/>
          <w:sz w:val="24"/>
          <w:szCs w:val="24"/>
        </w:rPr>
        <w:t>.</w:t>
      </w:r>
      <w:commentRangeStart w:id="4"/>
      <w:r w:rsidR="00C46C2F" w:rsidRPr="00694E85">
        <w:rPr>
          <w:rFonts w:ascii="仿宋" w:eastAsia="仿宋" w:hAnsi="仿宋" w:cs="Arial" w:hint="eastAsia"/>
          <w:sz w:val="24"/>
          <w:szCs w:val="24"/>
        </w:rPr>
        <w:t>评估生态系统服务供需在空间上的匹配程度</w:t>
      </w:r>
      <w:r w:rsidR="00C46C2F" w:rsidRPr="00694E85">
        <w:rPr>
          <w:rFonts w:ascii="仿宋" w:eastAsia="仿宋" w:hAnsi="仿宋" w:cs="Arial"/>
          <w:sz w:val="24"/>
          <w:szCs w:val="24"/>
        </w:rPr>
        <w:t>,探索其空间分布特点,也是揭示环境公平性分配的重要</w:t>
      </w:r>
      <w:r w:rsidR="00D76B7C" w:rsidRPr="00D76B7C">
        <w:rPr>
          <w:rFonts w:ascii="仿宋" w:eastAsia="仿宋" w:hAnsi="仿宋" w:cs="Arial" w:hint="eastAsia"/>
          <w:sz w:val="24"/>
          <w:szCs w:val="24"/>
          <w:rPrChange w:id="5" w:author="Xuening Fang" w:date="2022-04-01T16:03:00Z">
            <w:rPr>
              <w:rFonts w:ascii="仿宋" w:eastAsia="仿宋" w:hAnsi="仿宋" w:cs="Arial" w:hint="eastAsia"/>
              <w:color w:val="FF0000"/>
              <w:sz w:val="24"/>
              <w:szCs w:val="24"/>
            </w:rPr>
          </w:rPrChange>
        </w:rPr>
        <w:t>方面</w:t>
      </w:r>
      <w:r w:rsidR="00F92943" w:rsidRPr="00694E85">
        <w:rPr>
          <w:rFonts w:ascii="仿宋" w:eastAsia="仿宋" w:hAnsi="仿宋" w:cs="Arial"/>
          <w:sz w:val="24"/>
          <w:szCs w:val="24"/>
        </w:rPr>
        <w:fldChar w:fldCharType="begin"/>
      </w:r>
      <w:r w:rsidR="00F92943" w:rsidRPr="00694E85">
        <w:rPr>
          <w:rFonts w:ascii="仿宋" w:eastAsia="仿宋" w:hAnsi="仿宋" w:cs="Arial"/>
          <w:sz w:val="24"/>
          <w:szCs w:val="24"/>
        </w:rPr>
        <w:instrText xml:space="preserve"> REF _Ref99654371 \r \h  \* MERGEFORMAT </w:instrText>
      </w:r>
      <w:r w:rsidR="00F92943" w:rsidRPr="00694E85">
        <w:rPr>
          <w:rFonts w:ascii="仿宋" w:eastAsia="仿宋" w:hAnsi="仿宋" w:cs="Arial"/>
          <w:sz w:val="24"/>
          <w:szCs w:val="24"/>
        </w:rPr>
      </w:r>
      <w:r w:rsidR="00F92943" w:rsidRPr="00694E85">
        <w:rPr>
          <w:rFonts w:ascii="仿宋" w:eastAsia="仿宋" w:hAnsi="仿宋" w:cs="Arial"/>
          <w:sz w:val="24"/>
          <w:szCs w:val="24"/>
        </w:rPr>
        <w:fldChar w:fldCharType="separate"/>
      </w:r>
      <w:r w:rsidR="00F92943" w:rsidRPr="00694E85">
        <w:rPr>
          <w:rFonts w:ascii="仿宋" w:eastAsia="仿宋" w:hAnsi="仿宋" w:cs="Arial"/>
          <w:sz w:val="24"/>
          <w:szCs w:val="24"/>
        </w:rPr>
        <w:t>[18]</w:t>
      </w:r>
      <w:r w:rsidR="00F92943" w:rsidRPr="00694E85">
        <w:rPr>
          <w:rFonts w:ascii="仿宋" w:eastAsia="仿宋" w:hAnsi="仿宋" w:cs="Arial"/>
          <w:sz w:val="24"/>
          <w:szCs w:val="24"/>
        </w:rPr>
        <w:fldChar w:fldCharType="end"/>
      </w:r>
      <w:r w:rsidR="00C46C2F" w:rsidRPr="00694E85">
        <w:rPr>
          <w:rFonts w:ascii="仿宋" w:eastAsia="仿宋" w:hAnsi="仿宋" w:cs="Arial"/>
          <w:sz w:val="24"/>
          <w:szCs w:val="24"/>
        </w:rPr>
        <w:t>.</w:t>
      </w:r>
      <w:commentRangeEnd w:id="4"/>
      <w:r w:rsidR="000A77F8" w:rsidRPr="00694E85">
        <w:rPr>
          <w:rFonts w:ascii="仿宋" w:eastAsia="仿宋" w:hAnsi="仿宋" w:cs="Arial"/>
          <w:sz w:val="24"/>
          <w:szCs w:val="24"/>
        </w:rPr>
        <w:commentReference w:id="4"/>
      </w:r>
      <w:r w:rsidR="00D76B7C">
        <w:rPr>
          <w:rFonts w:ascii="仿宋" w:eastAsia="仿宋" w:hAnsi="仿宋" w:hint="eastAsia"/>
          <w:sz w:val="24"/>
          <w:szCs w:val="24"/>
        </w:rPr>
        <w:t>此外</w:t>
      </w:r>
      <w:r w:rsidR="00C46C2F" w:rsidRPr="004722A8">
        <w:rPr>
          <w:rFonts w:ascii="仿宋" w:eastAsia="仿宋" w:hAnsi="仿宋" w:cs="Arial" w:hint="eastAsia"/>
          <w:color w:val="FF0000"/>
          <w:sz w:val="24"/>
          <w:szCs w:val="24"/>
        </w:rPr>
        <w:t>,</w:t>
      </w:r>
      <w:commentRangeStart w:id="6"/>
      <w:r w:rsidR="00C46C2F" w:rsidRPr="00694E85">
        <w:rPr>
          <w:rFonts w:ascii="仿宋" w:eastAsia="仿宋" w:hAnsi="仿宋" w:cs="Arial" w:hint="eastAsia"/>
          <w:sz w:val="24"/>
          <w:szCs w:val="24"/>
        </w:rPr>
        <w:t>相关研究大多来自于美国、英国和澳大利亚</w:t>
      </w:r>
      <w:r w:rsidR="00C46C2F" w:rsidRPr="00694E85">
        <w:rPr>
          <w:rFonts w:ascii="仿宋" w:eastAsia="仿宋" w:hAnsi="仿宋" w:cs="Arial"/>
          <w:sz w:val="24"/>
          <w:szCs w:val="24"/>
        </w:rPr>
        <w:t>,针对我国国情的研究相</w:t>
      </w:r>
      <w:commentRangeEnd w:id="6"/>
      <w:r w:rsidR="000A77F8" w:rsidRPr="00694E85">
        <w:rPr>
          <w:rFonts w:ascii="仿宋" w:eastAsia="仿宋" w:hAnsi="仿宋" w:cs="Arial"/>
          <w:sz w:val="24"/>
          <w:szCs w:val="24"/>
        </w:rPr>
        <w:commentReference w:id="6"/>
      </w:r>
      <w:r w:rsidR="00C46C2F" w:rsidRPr="00694E85">
        <w:rPr>
          <w:rFonts w:ascii="仿宋" w:eastAsia="仿宋" w:hAnsi="仿宋" w:cs="Arial" w:hint="eastAsia"/>
          <w:sz w:val="24"/>
          <w:szCs w:val="24"/>
        </w:rPr>
        <w:t>对较少</w:t>
      </w:r>
      <w:r w:rsidR="00C46C2F" w:rsidRPr="00694E85">
        <w:rPr>
          <w:rFonts w:ascii="仿宋" w:eastAsia="仿宋" w:hAnsi="仿宋" w:cs="Arial"/>
          <w:sz w:val="24"/>
          <w:szCs w:val="24"/>
        </w:rPr>
        <w:t>.中国在改造城市绿地方面的经验可以为全球北方(</w:t>
      </w:r>
      <w:proofErr w:type="spellStart"/>
      <w:r w:rsidR="00C46C2F" w:rsidRPr="00694E85">
        <w:rPr>
          <w:rFonts w:ascii="仿宋" w:eastAsia="仿宋" w:hAnsi="仿宋" w:cs="Arial"/>
          <w:sz w:val="24"/>
          <w:szCs w:val="24"/>
        </w:rPr>
        <w:t>gobal</w:t>
      </w:r>
      <w:proofErr w:type="spellEnd"/>
      <w:r w:rsidR="00C46C2F" w:rsidRPr="00694E85">
        <w:rPr>
          <w:rFonts w:ascii="仿宋" w:eastAsia="仿宋" w:hAnsi="仿宋" w:cs="Arial"/>
          <w:sz w:val="24"/>
          <w:szCs w:val="24"/>
        </w:rPr>
        <w:t xml:space="preserve"> north)</w:t>
      </w:r>
      <w:r w:rsidR="00C46C2F" w:rsidRPr="00694E85">
        <w:rPr>
          <w:rFonts w:ascii="仿宋" w:eastAsia="仿宋" w:hAnsi="仿宋" w:cs="Arial" w:hint="eastAsia"/>
          <w:sz w:val="24"/>
          <w:szCs w:val="24"/>
        </w:rPr>
        <w:lastRenderedPageBreak/>
        <w:t>的城市提供重要的借鉴</w:t>
      </w:r>
      <w:r w:rsidR="00EC3452" w:rsidRPr="00694E85">
        <w:rPr>
          <w:rFonts w:ascii="仿宋" w:eastAsia="仿宋" w:hAnsi="仿宋" w:cs="Arial"/>
          <w:sz w:val="24"/>
          <w:szCs w:val="24"/>
        </w:rPr>
        <w:fldChar w:fldCharType="begin"/>
      </w:r>
      <w:r w:rsidR="00EC3452" w:rsidRPr="00694E85">
        <w:rPr>
          <w:rFonts w:ascii="仿宋" w:eastAsia="仿宋" w:hAnsi="仿宋" w:cs="Arial"/>
          <w:sz w:val="24"/>
          <w:szCs w:val="24"/>
        </w:rPr>
        <w:instrText xml:space="preserve"> REF _Ref99654078 \r \h  \* MERGEFORMAT </w:instrText>
      </w:r>
      <w:r w:rsidR="00EC3452" w:rsidRPr="00694E85">
        <w:rPr>
          <w:rFonts w:ascii="仿宋" w:eastAsia="仿宋" w:hAnsi="仿宋" w:cs="Arial"/>
          <w:sz w:val="24"/>
          <w:szCs w:val="24"/>
        </w:rPr>
      </w:r>
      <w:r w:rsidR="00EC3452" w:rsidRPr="00694E85">
        <w:rPr>
          <w:rFonts w:ascii="仿宋" w:eastAsia="仿宋" w:hAnsi="仿宋" w:cs="Arial"/>
          <w:sz w:val="24"/>
          <w:szCs w:val="24"/>
        </w:rPr>
        <w:fldChar w:fldCharType="separate"/>
      </w:r>
      <w:r w:rsidR="00EC3452" w:rsidRPr="00694E85">
        <w:rPr>
          <w:rFonts w:ascii="仿宋" w:eastAsia="仿宋" w:hAnsi="仿宋" w:cs="Arial"/>
          <w:sz w:val="24"/>
          <w:szCs w:val="24"/>
        </w:rPr>
        <w:t>[8]</w:t>
      </w:r>
      <w:r w:rsidR="00EC3452" w:rsidRPr="00694E85">
        <w:rPr>
          <w:rFonts w:ascii="仿宋" w:eastAsia="仿宋" w:hAnsi="仿宋" w:cs="Arial"/>
          <w:sz w:val="24"/>
          <w:szCs w:val="24"/>
        </w:rPr>
        <w:fldChar w:fldCharType="end"/>
      </w:r>
      <w:r w:rsidR="000A77F8" w:rsidRPr="00694E85">
        <w:rPr>
          <w:rFonts w:ascii="仿宋" w:eastAsia="仿宋" w:hAnsi="仿宋" w:cs="Arial"/>
          <w:sz w:val="24"/>
          <w:szCs w:val="24"/>
        </w:rPr>
        <w:t>.</w:t>
      </w:r>
      <w:commentRangeStart w:id="7"/>
      <w:r w:rsidR="00C46C2F" w:rsidRPr="00694E85">
        <w:rPr>
          <w:rFonts w:ascii="仿宋" w:eastAsia="仿宋" w:hAnsi="仿宋" w:cs="Arial" w:hint="eastAsia"/>
          <w:sz w:val="24"/>
          <w:szCs w:val="24"/>
        </w:rPr>
        <w:t>上海作为我国经济中心</w:t>
      </w:r>
      <w:r w:rsidR="002176A0" w:rsidRPr="00694E85">
        <w:rPr>
          <w:rFonts w:ascii="仿宋" w:eastAsia="仿宋" w:hAnsi="仿宋" w:cs="Arial" w:hint="eastAsia"/>
          <w:sz w:val="24"/>
          <w:szCs w:val="24"/>
        </w:rPr>
        <w:t>之一</w:t>
      </w:r>
      <w:r w:rsidR="00C46C2F" w:rsidRPr="00694E85">
        <w:rPr>
          <w:rFonts w:ascii="仿宋" w:eastAsia="仿宋" w:hAnsi="仿宋" w:cs="Arial"/>
          <w:sz w:val="24"/>
          <w:szCs w:val="24"/>
        </w:rPr>
        <w:t>,城市建设水平领先,评估其</w:t>
      </w:r>
      <w:r w:rsidR="00C46C2F" w:rsidRPr="00694E85">
        <w:rPr>
          <w:rFonts w:ascii="仿宋" w:eastAsia="仿宋" w:hAnsi="仿宋" w:cs="Arial" w:hint="eastAsia"/>
          <w:sz w:val="24"/>
          <w:szCs w:val="24"/>
        </w:rPr>
        <w:t>生态系统服务供需匹配</w:t>
      </w:r>
      <w:r w:rsidR="00EA2FC6" w:rsidRPr="00694E85">
        <w:rPr>
          <w:rFonts w:ascii="仿宋" w:eastAsia="仿宋" w:hAnsi="仿宋" w:cs="Arial"/>
          <w:sz w:val="24"/>
          <w:szCs w:val="24"/>
        </w:rPr>
        <w:t>,探索城市生态系统布局模式,对其他城市生态系统服务规划具有重要意义</w:t>
      </w:r>
      <w:commentRangeEnd w:id="7"/>
      <w:r w:rsidR="000A77F8" w:rsidRPr="00694E85">
        <w:rPr>
          <w:rFonts w:ascii="仿宋" w:eastAsia="仿宋" w:hAnsi="仿宋" w:cs="Arial"/>
          <w:sz w:val="24"/>
          <w:szCs w:val="24"/>
        </w:rPr>
        <w:commentReference w:id="7"/>
      </w:r>
      <w:r w:rsidR="00EC3452" w:rsidRPr="00694E85">
        <w:rPr>
          <w:rFonts w:ascii="仿宋" w:eastAsia="仿宋" w:hAnsi="仿宋" w:cs="Arial"/>
          <w:sz w:val="24"/>
          <w:szCs w:val="24"/>
        </w:rPr>
        <w:fldChar w:fldCharType="begin"/>
      </w:r>
      <w:r w:rsidR="00EC3452" w:rsidRPr="00694E85">
        <w:rPr>
          <w:rFonts w:ascii="仿宋" w:eastAsia="仿宋" w:hAnsi="仿宋" w:cs="Arial"/>
          <w:sz w:val="24"/>
          <w:szCs w:val="24"/>
        </w:rPr>
        <w:instrText xml:space="preserve"> REF _Ref99654711 \r \h  \* MERGEFORMAT </w:instrText>
      </w:r>
      <w:r w:rsidR="00EC3452" w:rsidRPr="00694E85">
        <w:rPr>
          <w:rFonts w:ascii="仿宋" w:eastAsia="仿宋" w:hAnsi="仿宋" w:cs="Arial"/>
          <w:sz w:val="24"/>
          <w:szCs w:val="24"/>
        </w:rPr>
      </w:r>
      <w:r w:rsidR="00EC3452" w:rsidRPr="00694E85">
        <w:rPr>
          <w:rFonts w:ascii="仿宋" w:eastAsia="仿宋" w:hAnsi="仿宋" w:cs="Arial"/>
          <w:sz w:val="24"/>
          <w:szCs w:val="24"/>
        </w:rPr>
        <w:fldChar w:fldCharType="separate"/>
      </w:r>
      <w:r w:rsidR="00EC3452" w:rsidRPr="00694E85">
        <w:rPr>
          <w:rFonts w:ascii="仿宋" w:eastAsia="仿宋" w:hAnsi="仿宋" w:cs="Arial"/>
          <w:sz w:val="24"/>
          <w:szCs w:val="24"/>
        </w:rPr>
        <w:t>[39]</w:t>
      </w:r>
      <w:r w:rsidR="00EC3452" w:rsidRPr="00694E85">
        <w:rPr>
          <w:rFonts w:ascii="仿宋" w:eastAsia="仿宋" w:hAnsi="仿宋" w:cs="Arial"/>
          <w:sz w:val="24"/>
          <w:szCs w:val="24"/>
        </w:rPr>
        <w:fldChar w:fldCharType="end"/>
      </w:r>
      <w:r w:rsidR="00D76B7C" w:rsidRPr="00D76B7C">
        <w:rPr>
          <w:rFonts w:ascii="仿宋" w:eastAsia="仿宋" w:hAnsi="仿宋" w:cs="Arial" w:hint="eastAsia"/>
          <w:sz w:val="24"/>
          <w:szCs w:val="24"/>
          <w:rPrChange w:id="8" w:author="Xuening Fang" w:date="2022-04-01T16:05:00Z">
            <w:rPr>
              <w:rFonts w:ascii="仿宋" w:eastAsia="仿宋" w:hAnsi="仿宋" w:cs="Arial" w:hint="eastAsia"/>
              <w:color w:val="FF0000"/>
              <w:sz w:val="24"/>
              <w:szCs w:val="24"/>
            </w:rPr>
          </w:rPrChange>
        </w:rPr>
        <w:t>。</w:t>
      </w:r>
    </w:p>
    <w:p w14:paraId="16D85A3B" w14:textId="0AE0857E" w:rsidR="00A537B7" w:rsidRDefault="00C46C2F" w:rsidP="00123360">
      <w:pPr>
        <w:widowControl/>
        <w:ind w:firstLine="420"/>
        <w:rPr>
          <w:rFonts w:ascii="仿宋" w:eastAsia="仿宋" w:hAnsi="仿宋" w:cs="宋体"/>
          <w:kern w:val="0"/>
          <w:sz w:val="24"/>
          <w:szCs w:val="24"/>
        </w:rPr>
      </w:pPr>
      <w:r w:rsidRPr="004722A8">
        <w:rPr>
          <w:rFonts w:ascii="仿宋" w:eastAsia="仿宋" w:hAnsi="仿宋" w:cs="宋体" w:hint="eastAsia"/>
          <w:kern w:val="0"/>
          <w:sz w:val="24"/>
          <w:szCs w:val="24"/>
        </w:rPr>
        <w:t>综上所述,本文针对上海市文化生态系统服务供需</w:t>
      </w:r>
      <w:r w:rsidR="007730D0" w:rsidRPr="004722A8">
        <w:rPr>
          <w:rFonts w:ascii="仿宋" w:eastAsia="仿宋" w:hAnsi="仿宋" w:cs="宋体" w:hint="eastAsia"/>
          <w:kern w:val="0"/>
          <w:sz w:val="24"/>
          <w:szCs w:val="24"/>
        </w:rPr>
        <w:t>,</w:t>
      </w:r>
      <w:r w:rsidR="00EA2FC6" w:rsidRPr="004722A8">
        <w:rPr>
          <w:rFonts w:ascii="仿宋" w:eastAsia="仿宋" w:hAnsi="仿宋" w:cs="宋体" w:hint="eastAsia"/>
          <w:kern w:val="0"/>
          <w:sz w:val="24"/>
          <w:szCs w:val="24"/>
        </w:rPr>
        <w:t>结合遥感影像与社会经济</w:t>
      </w:r>
      <w:r w:rsidRPr="004722A8">
        <w:rPr>
          <w:rFonts w:ascii="仿宋" w:eastAsia="仿宋" w:hAnsi="仿宋" w:cs="宋体" w:hint="eastAsia"/>
          <w:kern w:val="0"/>
          <w:sz w:val="24"/>
          <w:szCs w:val="24"/>
        </w:rPr>
        <w:t>数据,</w:t>
      </w:r>
      <w:r w:rsidR="00EA2FC6" w:rsidRPr="004722A8">
        <w:rPr>
          <w:rFonts w:ascii="仿宋" w:eastAsia="仿宋" w:hAnsi="仿宋" w:cs="宋体" w:hint="eastAsia"/>
          <w:kern w:val="0"/>
          <w:sz w:val="24"/>
          <w:szCs w:val="24"/>
        </w:rPr>
        <w:t>评估</w:t>
      </w:r>
      <w:r w:rsidR="007730D0" w:rsidRPr="004722A8">
        <w:rPr>
          <w:rFonts w:ascii="仿宋" w:eastAsia="仿宋" w:hAnsi="仿宋" w:cs="宋体" w:hint="eastAsia"/>
          <w:kern w:val="0"/>
          <w:sz w:val="24"/>
          <w:szCs w:val="24"/>
        </w:rPr>
        <w:t>上海市</w:t>
      </w:r>
      <w:r w:rsidR="00EA2FC6" w:rsidRPr="004722A8">
        <w:rPr>
          <w:rFonts w:ascii="仿宋" w:eastAsia="仿宋" w:hAnsi="仿宋" w:cs="宋体" w:hint="eastAsia"/>
          <w:kern w:val="0"/>
          <w:sz w:val="24"/>
          <w:szCs w:val="24"/>
        </w:rPr>
        <w:t>文化生态系统服务供给能力与需求潜力</w:t>
      </w:r>
      <w:r w:rsidR="007730D0" w:rsidRPr="004722A8">
        <w:rPr>
          <w:rFonts w:ascii="仿宋" w:eastAsia="仿宋" w:hAnsi="仿宋" w:cs="宋体"/>
          <w:kern w:val="0"/>
          <w:sz w:val="24"/>
          <w:szCs w:val="24"/>
        </w:rPr>
        <w:t>;</w:t>
      </w:r>
      <w:r w:rsidR="007730D0" w:rsidRPr="004722A8">
        <w:rPr>
          <w:rFonts w:ascii="仿宋" w:eastAsia="仿宋" w:hAnsi="仿宋" w:cs="宋体" w:hint="eastAsia"/>
          <w:kern w:val="0"/>
          <w:sz w:val="24"/>
          <w:szCs w:val="24"/>
        </w:rPr>
        <w:t>利用空间叠加分析等地理信息技术完成上海市文化生态系统服务制图,揭示其空间匹配现状,探索环境公平视角下,</w:t>
      </w:r>
      <w:r w:rsidR="007122C5" w:rsidRPr="004722A8">
        <w:rPr>
          <w:rFonts w:ascii="仿宋" w:eastAsia="仿宋" w:hAnsi="仿宋" w:cs="宋体" w:hint="eastAsia"/>
          <w:kern w:val="0"/>
          <w:sz w:val="24"/>
          <w:szCs w:val="24"/>
        </w:rPr>
        <w:t>城市文化生态系统服务的规划现状</w:t>
      </w:r>
      <w:r w:rsidR="00123360">
        <w:rPr>
          <w:rFonts w:ascii="仿宋" w:eastAsia="仿宋" w:hAnsi="仿宋" w:cs="宋体" w:hint="eastAsia"/>
          <w:kern w:val="0"/>
          <w:sz w:val="24"/>
          <w:szCs w:val="24"/>
        </w:rPr>
        <w:t>,展望未来发展模式</w:t>
      </w:r>
      <w:r w:rsidR="007122C5" w:rsidRPr="004722A8">
        <w:rPr>
          <w:rFonts w:ascii="仿宋" w:eastAsia="仿宋" w:hAnsi="仿宋" w:cs="宋体" w:hint="eastAsia"/>
          <w:kern w:val="0"/>
          <w:sz w:val="24"/>
          <w:szCs w:val="24"/>
        </w:rPr>
        <w:t>.</w:t>
      </w:r>
    </w:p>
    <w:p w14:paraId="4952DC76" w14:textId="2FE1777F" w:rsidR="00C46C2F" w:rsidRDefault="00A537B7" w:rsidP="00A537B7">
      <w:pPr>
        <w:widowControl/>
        <w:jc w:val="left"/>
        <w:rPr>
          <w:rFonts w:ascii="仿宋" w:eastAsia="仿宋" w:hAnsi="仿宋" w:cs="宋体" w:hint="eastAsia"/>
          <w:kern w:val="0"/>
          <w:sz w:val="24"/>
          <w:szCs w:val="24"/>
        </w:rPr>
        <w:pPrChange w:id="9" w:author="Owen" w:date="2022-04-06T22:15:00Z">
          <w:pPr>
            <w:widowControl/>
            <w:ind w:firstLine="420"/>
          </w:pPr>
        </w:pPrChange>
      </w:pPr>
      <w:r>
        <w:rPr>
          <w:rFonts w:ascii="仿宋" w:eastAsia="仿宋" w:hAnsi="仿宋" w:cs="宋体"/>
          <w:kern w:val="0"/>
          <w:sz w:val="24"/>
          <w:szCs w:val="24"/>
        </w:rPr>
        <w:br w:type="page"/>
      </w:r>
    </w:p>
    <w:p w14:paraId="41751036" w14:textId="54CBC577" w:rsidR="0032019F" w:rsidRDefault="00577E3F" w:rsidP="00577E3F">
      <w:pPr>
        <w:pStyle w:val="1"/>
        <w:pPrChange w:id="10" w:author="Owen" w:date="2022-04-06T19:30:00Z">
          <w:pPr>
            <w:widowControl/>
            <w:ind w:firstLine="420"/>
          </w:pPr>
        </w:pPrChange>
      </w:pPr>
      <w:r>
        <w:rPr>
          <w:rFonts w:hint="eastAsia"/>
        </w:rPr>
        <w:lastRenderedPageBreak/>
        <w:t>2</w:t>
      </w:r>
      <w:r>
        <w:t>.</w:t>
      </w:r>
      <w:r>
        <w:rPr>
          <w:rFonts w:hint="eastAsia"/>
        </w:rPr>
        <w:t>数据方法</w:t>
      </w:r>
    </w:p>
    <w:p w14:paraId="785146EA" w14:textId="261BAAF6" w:rsidR="00577E3F" w:rsidRDefault="00577E3F" w:rsidP="00577E3F">
      <w:pPr>
        <w:pStyle w:val="2"/>
      </w:pPr>
      <w:r w:rsidRPr="002B5A22">
        <w:rPr>
          <w:rFonts w:hint="eastAsia"/>
        </w:rPr>
        <w:t>2</w:t>
      </w:r>
      <w:r w:rsidRPr="002B5A22">
        <w:t xml:space="preserve">.1 </w:t>
      </w:r>
      <w:r w:rsidRPr="00694E85">
        <w:rPr>
          <w:rFonts w:hint="eastAsia"/>
        </w:rPr>
        <w:t>研究区介绍</w:t>
      </w:r>
      <w:r w:rsidR="00A948F6">
        <w:rPr>
          <w:rFonts w:hint="eastAsia"/>
        </w:rPr>
        <w:t>(模仿bing</w:t>
      </w:r>
      <w:r w:rsidR="00A948F6">
        <w:t>2021</w:t>
      </w:r>
      <w:r w:rsidR="00A948F6">
        <w:rPr>
          <w:rFonts w:hint="eastAsia"/>
        </w:rPr>
        <w:t>mapping</w:t>
      </w:r>
      <w:r w:rsidR="00A948F6">
        <w:t>)</w:t>
      </w:r>
    </w:p>
    <w:p w14:paraId="719ED072" w14:textId="77777777" w:rsidR="00A948F6" w:rsidRPr="00A948F6" w:rsidRDefault="00A948F6" w:rsidP="00A948F6">
      <w:pPr>
        <w:widowControl/>
        <w:ind w:firstLine="420"/>
        <w:jc w:val="left"/>
        <w:rPr>
          <w:rFonts w:ascii="宋体" w:hAnsi="宋体" w:cs="宋体"/>
          <w:kern w:val="0"/>
          <w:sz w:val="24"/>
          <w:szCs w:val="24"/>
        </w:rPr>
        <w:pPrChange w:id="11" w:author="Owen" w:date="2022-04-06T22:20:00Z">
          <w:pPr>
            <w:widowControl/>
            <w:jc w:val="left"/>
          </w:pPr>
        </w:pPrChange>
      </w:pPr>
      <w:r w:rsidRPr="00A948F6">
        <w:rPr>
          <w:rFonts w:ascii="宋体" w:hAnsi="宋体" w:cs="宋体"/>
          <w:kern w:val="0"/>
          <w:sz w:val="24"/>
          <w:szCs w:val="24"/>
        </w:rPr>
        <w:t>上海位于中国东部,面积大约6300平方千米,是中国海岸线与长江入海口的交点,地理位置优越,是中国的经济中心之一.其常驻人口约2500万(2022),全市人口密度约4000人/平方千米,市区密度更大.人多地少使得上海城市生态系统配置困难重重.</w:t>
      </w:r>
    </w:p>
    <w:p w14:paraId="098FC654" w14:textId="77777777" w:rsidR="00A948F6" w:rsidRPr="00A948F6" w:rsidRDefault="00A948F6" w:rsidP="00A948F6">
      <w:pPr>
        <w:rPr>
          <w:rFonts w:hint="eastAsia"/>
        </w:rPr>
        <w:pPrChange w:id="12" w:author="Owen" w:date="2022-04-06T22:20:00Z">
          <w:pPr>
            <w:pStyle w:val="2"/>
          </w:pPr>
        </w:pPrChange>
      </w:pPr>
    </w:p>
    <w:p w14:paraId="1FAE4798" w14:textId="4261218E" w:rsidR="00577E3F" w:rsidRDefault="00577E3F" w:rsidP="00577E3F">
      <w:pPr>
        <w:pStyle w:val="2"/>
      </w:pPr>
      <w:r>
        <w:rPr>
          <w:rFonts w:hint="eastAsia"/>
        </w:rPr>
        <w:t>2</w:t>
      </w:r>
      <w:r>
        <w:t xml:space="preserve">.2 </w:t>
      </w:r>
      <w:r>
        <w:rPr>
          <w:rFonts w:hint="eastAsia"/>
        </w:rPr>
        <w:t>上海文化生态系统服务供给制图</w:t>
      </w:r>
    </w:p>
    <w:p w14:paraId="46BEE362" w14:textId="49A4125A" w:rsidR="00A85646" w:rsidRDefault="00A85646" w:rsidP="00A948F6">
      <w:pPr>
        <w:widowControl/>
        <w:ind w:firstLine="420"/>
        <w:rPr>
          <w:rFonts w:ascii="仿宋" w:eastAsia="仿宋" w:hAnsi="仿宋" w:cs="宋体"/>
          <w:kern w:val="0"/>
          <w:sz w:val="24"/>
          <w:szCs w:val="24"/>
        </w:rPr>
      </w:pPr>
      <w:r w:rsidRPr="00FA2A64">
        <w:rPr>
          <w:rFonts w:ascii="仿宋" w:eastAsia="仿宋" w:hAnsi="仿宋" w:cs="宋体" w:hint="eastAsia"/>
          <w:kern w:val="0"/>
          <w:sz w:val="24"/>
          <w:szCs w:val="24"/>
          <w:rPrChange w:id="13" w:author="Owen" w:date="2022-04-06T21:24:00Z">
            <w:rPr>
              <w:rFonts w:hint="eastAsia"/>
            </w:rPr>
          </w:rPrChange>
        </w:rPr>
        <w:t>文化生态系统服务聚焦于以自然景观为载体的户外娱乐设施</w:t>
      </w:r>
      <w:r w:rsidRPr="00FA2A64">
        <w:rPr>
          <w:rFonts w:ascii="仿宋" w:eastAsia="仿宋" w:hAnsi="仿宋" w:cs="宋体" w:hint="eastAsia"/>
          <w:kern w:val="0"/>
          <w:sz w:val="24"/>
          <w:szCs w:val="24"/>
          <w:rPrChange w:id="14" w:author="Owen" w:date="2022-04-06T21:24:00Z">
            <w:rPr>
              <w:rFonts w:hint="eastAsia"/>
            </w:rPr>
          </w:rPrChange>
        </w:rPr>
        <w:t>,</w:t>
      </w:r>
      <w:r w:rsidRPr="00FA2A64">
        <w:rPr>
          <w:rFonts w:ascii="仿宋" w:eastAsia="仿宋" w:hAnsi="仿宋" w:cs="宋体" w:hint="eastAsia"/>
          <w:kern w:val="0"/>
          <w:sz w:val="24"/>
          <w:szCs w:val="24"/>
          <w:rPrChange w:id="15" w:author="Owen" w:date="2022-04-06T21:24:00Z">
            <w:rPr>
              <w:rFonts w:hint="eastAsia"/>
            </w:rPr>
          </w:rPrChange>
        </w:rPr>
        <w:t>包括供给城市居民散步</w:t>
      </w:r>
      <w:r w:rsidRPr="00FA2A64">
        <w:rPr>
          <w:rFonts w:ascii="仿宋" w:eastAsia="仿宋" w:hAnsi="仿宋" w:cs="宋体" w:hint="eastAsia"/>
          <w:kern w:val="0"/>
          <w:sz w:val="24"/>
          <w:szCs w:val="24"/>
          <w:rPrChange w:id="16" w:author="Owen" w:date="2022-04-06T21:24:00Z">
            <w:rPr>
              <w:rFonts w:hint="eastAsia"/>
            </w:rPr>
          </w:rPrChange>
        </w:rPr>
        <w:t>,</w:t>
      </w:r>
      <w:r w:rsidRPr="00FA2A64">
        <w:rPr>
          <w:rFonts w:ascii="仿宋" w:eastAsia="仿宋" w:hAnsi="仿宋" w:cs="宋体" w:hint="eastAsia"/>
          <w:kern w:val="0"/>
          <w:sz w:val="24"/>
          <w:szCs w:val="24"/>
          <w:rPrChange w:id="17" w:author="Owen" w:date="2022-04-06T21:24:00Z">
            <w:rPr>
              <w:rFonts w:hint="eastAsia"/>
            </w:rPr>
          </w:rPrChange>
        </w:rPr>
        <w:t>奔跑</w:t>
      </w:r>
      <w:r w:rsidRPr="00FA2A64">
        <w:rPr>
          <w:rFonts w:ascii="仿宋" w:eastAsia="仿宋" w:hAnsi="仿宋" w:cs="宋体" w:hint="eastAsia"/>
          <w:kern w:val="0"/>
          <w:sz w:val="24"/>
          <w:szCs w:val="24"/>
          <w:rPrChange w:id="18" w:author="Owen" w:date="2022-04-06T21:24:00Z">
            <w:rPr>
              <w:rFonts w:hint="eastAsia"/>
            </w:rPr>
          </w:rPrChange>
        </w:rPr>
        <w:t>,</w:t>
      </w:r>
      <w:r w:rsidRPr="00FA2A64">
        <w:rPr>
          <w:rFonts w:ascii="仿宋" w:eastAsia="仿宋" w:hAnsi="仿宋" w:cs="宋体" w:hint="eastAsia"/>
          <w:kern w:val="0"/>
          <w:sz w:val="24"/>
          <w:szCs w:val="24"/>
          <w:rPrChange w:id="19" w:author="Owen" w:date="2022-04-06T21:24:00Z">
            <w:rPr>
              <w:rFonts w:hint="eastAsia"/>
            </w:rPr>
          </w:rPrChange>
        </w:rPr>
        <w:t>骑行</w:t>
      </w:r>
      <w:r w:rsidRPr="00FA2A64">
        <w:rPr>
          <w:rFonts w:ascii="仿宋" w:eastAsia="仿宋" w:hAnsi="仿宋" w:cs="宋体" w:hint="eastAsia"/>
          <w:kern w:val="0"/>
          <w:sz w:val="24"/>
          <w:szCs w:val="24"/>
          <w:rPrChange w:id="20" w:author="Owen" w:date="2022-04-06T21:24:00Z">
            <w:rPr>
              <w:rFonts w:hint="eastAsia"/>
            </w:rPr>
          </w:rPrChange>
        </w:rPr>
        <w:t>,</w:t>
      </w:r>
      <w:r w:rsidRPr="00FA2A64">
        <w:rPr>
          <w:rFonts w:ascii="仿宋" w:eastAsia="仿宋" w:hAnsi="仿宋" w:cs="宋体" w:hint="eastAsia"/>
          <w:kern w:val="0"/>
          <w:sz w:val="24"/>
          <w:szCs w:val="24"/>
          <w:rPrChange w:id="21" w:author="Owen" w:date="2022-04-06T21:24:00Z">
            <w:rPr>
              <w:rFonts w:hint="eastAsia"/>
            </w:rPr>
          </w:rPrChange>
        </w:rPr>
        <w:t>野营</w:t>
      </w:r>
      <w:r w:rsidRPr="00FA2A64">
        <w:rPr>
          <w:rFonts w:ascii="仿宋" w:eastAsia="仿宋" w:hAnsi="仿宋" w:cs="宋体" w:hint="eastAsia"/>
          <w:kern w:val="0"/>
          <w:sz w:val="24"/>
          <w:szCs w:val="24"/>
          <w:rPrChange w:id="22" w:author="Owen" w:date="2022-04-06T21:24:00Z">
            <w:rPr>
              <w:rFonts w:hint="eastAsia"/>
            </w:rPr>
          </w:rPrChange>
        </w:rPr>
        <w:t>,</w:t>
      </w:r>
      <w:r w:rsidRPr="00FA2A64">
        <w:rPr>
          <w:rFonts w:ascii="仿宋" w:eastAsia="仿宋" w:hAnsi="仿宋" w:cs="宋体" w:hint="eastAsia"/>
          <w:kern w:val="0"/>
          <w:sz w:val="24"/>
          <w:szCs w:val="24"/>
          <w:rPrChange w:id="23" w:author="Owen" w:date="2022-04-06T21:24:00Z">
            <w:rPr>
              <w:rFonts w:hint="eastAsia"/>
            </w:rPr>
          </w:rPrChange>
        </w:rPr>
        <w:t>探索植物</w:t>
      </w:r>
      <w:r w:rsidRPr="00FA2A64">
        <w:rPr>
          <w:rFonts w:ascii="仿宋" w:eastAsia="仿宋" w:hAnsi="仿宋" w:cs="宋体" w:hint="eastAsia"/>
          <w:kern w:val="0"/>
          <w:sz w:val="24"/>
          <w:szCs w:val="24"/>
          <w:rPrChange w:id="24" w:author="Owen" w:date="2022-04-06T21:24:00Z">
            <w:rPr>
              <w:rFonts w:hint="eastAsia"/>
            </w:rPr>
          </w:rPrChange>
        </w:rPr>
        <w:t>,</w:t>
      </w:r>
      <w:r w:rsidRPr="00FA2A64">
        <w:rPr>
          <w:rFonts w:ascii="仿宋" w:eastAsia="仿宋" w:hAnsi="仿宋" w:cs="宋体" w:hint="eastAsia"/>
          <w:kern w:val="0"/>
          <w:sz w:val="24"/>
          <w:szCs w:val="24"/>
          <w:rPrChange w:id="25" w:author="Owen" w:date="2022-04-06T21:24:00Z">
            <w:rPr>
              <w:rFonts w:hint="eastAsia"/>
            </w:rPr>
          </w:rPrChange>
        </w:rPr>
        <w:t>亲近自然等服务的文化生态系统</w:t>
      </w:r>
      <w:r w:rsidRPr="00A948F6">
        <w:rPr>
          <w:rFonts w:ascii="仿宋" w:eastAsia="仿宋" w:hAnsi="仿宋" w:cs="宋体"/>
          <w:b/>
          <w:bCs/>
          <w:kern w:val="0"/>
          <w:sz w:val="24"/>
          <w:szCs w:val="24"/>
          <w:rPrChange w:id="26" w:author="Owen" w:date="2022-04-06T22:26:00Z">
            <w:rPr/>
          </w:rPrChange>
        </w:rPr>
        <w:t>(</w:t>
      </w:r>
      <w:proofErr w:type="spellStart"/>
      <w:r w:rsidR="00A537B7" w:rsidRPr="00A948F6">
        <w:rPr>
          <w:rFonts w:ascii="仿宋" w:eastAsia="仿宋" w:hAnsi="仿宋" w:cs="宋体"/>
          <w:b/>
          <w:bCs/>
          <w:kern w:val="0"/>
          <w:sz w:val="24"/>
          <w:szCs w:val="24"/>
          <w:rPrChange w:id="27" w:author="Owen" w:date="2022-04-06T22:26:00Z">
            <w:rPr>
              <w:rFonts w:ascii="仿宋" w:eastAsia="仿宋" w:hAnsi="仿宋" w:cs="宋体"/>
              <w:kern w:val="0"/>
              <w:sz w:val="24"/>
              <w:szCs w:val="24"/>
            </w:rPr>
          </w:rPrChange>
        </w:rPr>
        <w:t>P</w:t>
      </w:r>
      <w:r w:rsidRPr="00A948F6">
        <w:rPr>
          <w:rFonts w:ascii="仿宋" w:eastAsia="仿宋" w:hAnsi="仿宋" w:cs="宋体" w:hint="eastAsia"/>
          <w:b/>
          <w:bCs/>
          <w:kern w:val="0"/>
          <w:sz w:val="24"/>
          <w:szCs w:val="24"/>
          <w:rPrChange w:id="28" w:author="Owen" w:date="2022-04-06T22:26:00Z">
            <w:rPr/>
          </w:rPrChange>
        </w:rPr>
        <w:t>a</w:t>
      </w:r>
      <w:r w:rsidRPr="00A948F6">
        <w:rPr>
          <w:rFonts w:ascii="仿宋" w:eastAsia="仿宋" w:hAnsi="仿宋" w:cs="宋体"/>
          <w:b/>
          <w:bCs/>
          <w:kern w:val="0"/>
          <w:sz w:val="24"/>
          <w:szCs w:val="24"/>
          <w:rPrChange w:id="29" w:author="Owen" w:date="2022-04-06T22:26:00Z">
            <w:rPr/>
          </w:rPrChange>
        </w:rPr>
        <w:t>racchini</w:t>
      </w:r>
      <w:proofErr w:type="spellEnd"/>
      <w:r w:rsidR="00A537B7" w:rsidRPr="00A948F6">
        <w:rPr>
          <w:rFonts w:ascii="仿宋" w:eastAsia="仿宋" w:hAnsi="仿宋" w:cs="宋体"/>
          <w:b/>
          <w:bCs/>
          <w:kern w:val="0"/>
          <w:sz w:val="24"/>
          <w:szCs w:val="24"/>
          <w:rPrChange w:id="30" w:author="Owen" w:date="2022-04-06T22:26:00Z">
            <w:rPr>
              <w:rFonts w:ascii="仿宋" w:eastAsia="仿宋" w:hAnsi="仿宋" w:cs="宋体"/>
              <w:kern w:val="0"/>
              <w:sz w:val="24"/>
              <w:szCs w:val="24"/>
            </w:rPr>
          </w:rPrChange>
        </w:rPr>
        <w:t xml:space="preserve"> et al.,</w:t>
      </w:r>
      <w:r w:rsidRPr="00A948F6">
        <w:rPr>
          <w:rFonts w:ascii="仿宋" w:eastAsia="仿宋" w:hAnsi="仿宋" w:cs="宋体"/>
          <w:b/>
          <w:bCs/>
          <w:kern w:val="0"/>
          <w:sz w:val="24"/>
          <w:szCs w:val="24"/>
          <w:rPrChange w:id="31" w:author="Owen" w:date="2022-04-06T22:26:00Z">
            <w:rPr/>
          </w:rPrChange>
        </w:rPr>
        <w:t xml:space="preserve"> 2014</w:t>
      </w:r>
      <w:r w:rsidRPr="00A948F6">
        <w:rPr>
          <w:rFonts w:ascii="仿宋" w:eastAsia="仿宋" w:hAnsi="仿宋" w:cs="宋体"/>
          <w:b/>
          <w:bCs/>
          <w:kern w:val="0"/>
          <w:sz w:val="24"/>
          <w:szCs w:val="24"/>
          <w:rPrChange w:id="32" w:author="Owen" w:date="2022-04-06T22:26:00Z">
            <w:rPr/>
          </w:rPrChange>
        </w:rPr>
        <w:t>)</w:t>
      </w:r>
      <w:r w:rsidRPr="00FA2A64">
        <w:rPr>
          <w:rFonts w:ascii="仿宋" w:eastAsia="仿宋" w:hAnsi="仿宋" w:cs="宋体" w:hint="eastAsia"/>
          <w:kern w:val="0"/>
          <w:sz w:val="24"/>
          <w:szCs w:val="24"/>
          <w:rPrChange w:id="33" w:author="Owen" w:date="2022-04-06T21:24:00Z">
            <w:rPr>
              <w:rFonts w:hint="eastAsia"/>
            </w:rPr>
          </w:rPrChange>
        </w:rPr>
        <w:t>.</w:t>
      </w:r>
      <w:r w:rsidRPr="00FA2A64">
        <w:rPr>
          <w:rFonts w:ascii="仿宋" w:eastAsia="仿宋" w:hAnsi="仿宋" w:cs="宋体"/>
          <w:kern w:val="0"/>
          <w:sz w:val="24"/>
          <w:szCs w:val="24"/>
          <w:rPrChange w:id="34" w:author="Owen" w:date="2022-04-06T21:24:00Z">
            <w:rPr/>
          </w:rPrChange>
        </w:rPr>
        <w:t xml:space="preserve"> </w:t>
      </w:r>
      <w:r w:rsidR="00A948F6">
        <w:rPr>
          <w:rFonts w:ascii="仿宋" w:eastAsia="仿宋" w:hAnsi="仿宋" w:cs="宋体" w:hint="eastAsia"/>
          <w:kern w:val="0"/>
          <w:sz w:val="24"/>
          <w:szCs w:val="24"/>
        </w:rPr>
        <w:t>本文基于</w:t>
      </w:r>
      <w:r w:rsidR="00D066FB" w:rsidRPr="00FA2A64">
        <w:rPr>
          <w:rFonts w:ascii="仿宋" w:eastAsia="仿宋" w:hAnsi="仿宋" w:cs="宋体" w:hint="eastAsia"/>
          <w:kern w:val="0"/>
          <w:sz w:val="24"/>
          <w:szCs w:val="24"/>
          <w:rPrChange w:id="35" w:author="Owen" w:date="2022-04-06T21:24:00Z">
            <w:rPr>
              <w:rFonts w:hint="eastAsia"/>
            </w:rPr>
          </w:rPrChange>
        </w:rPr>
        <w:t>三大维度确立文化生态系统服务供给能力</w:t>
      </w:r>
      <w:r w:rsidR="00D066FB" w:rsidRPr="00FA2A64">
        <w:rPr>
          <w:rFonts w:ascii="仿宋" w:eastAsia="仿宋" w:hAnsi="仿宋" w:cs="宋体" w:hint="eastAsia"/>
          <w:kern w:val="0"/>
          <w:sz w:val="24"/>
          <w:szCs w:val="24"/>
          <w:rPrChange w:id="36" w:author="Owen" w:date="2022-04-06T21:24:00Z">
            <w:rPr>
              <w:rFonts w:hint="eastAsia"/>
            </w:rPr>
          </w:rPrChange>
        </w:rPr>
        <w:t>,</w:t>
      </w:r>
      <w:r w:rsidR="00D066FB" w:rsidRPr="00FA2A64">
        <w:rPr>
          <w:rFonts w:ascii="仿宋" w:eastAsia="仿宋" w:hAnsi="仿宋" w:cs="宋体" w:hint="eastAsia"/>
          <w:kern w:val="0"/>
          <w:sz w:val="24"/>
          <w:szCs w:val="24"/>
          <w:rPrChange w:id="37" w:author="Owen" w:date="2022-04-06T21:24:00Z">
            <w:rPr>
              <w:rFonts w:hint="eastAsia"/>
            </w:rPr>
          </w:rPrChange>
        </w:rPr>
        <w:t>第一</w:t>
      </w:r>
      <w:r w:rsidR="00D066FB" w:rsidRPr="00FA2A64">
        <w:rPr>
          <w:rFonts w:ascii="仿宋" w:eastAsia="仿宋" w:hAnsi="仿宋" w:cs="宋体" w:hint="eastAsia"/>
          <w:kern w:val="0"/>
          <w:sz w:val="24"/>
          <w:szCs w:val="24"/>
          <w:rPrChange w:id="38" w:author="Owen" w:date="2022-04-06T21:24:00Z">
            <w:rPr>
              <w:rFonts w:hint="eastAsia"/>
            </w:rPr>
          </w:rPrChange>
        </w:rPr>
        <w:t>,</w:t>
      </w:r>
      <w:r w:rsidR="00D066FB" w:rsidRPr="00FA2A64">
        <w:rPr>
          <w:rFonts w:ascii="仿宋" w:eastAsia="仿宋" w:hAnsi="仿宋" w:cs="宋体" w:hint="eastAsia"/>
          <w:kern w:val="0"/>
          <w:sz w:val="24"/>
          <w:szCs w:val="24"/>
          <w:rPrChange w:id="39" w:author="Owen" w:date="2022-04-06T21:24:00Z">
            <w:rPr>
              <w:rFonts w:hint="eastAsia"/>
            </w:rPr>
          </w:rPrChange>
        </w:rPr>
        <w:t>人类影响程度越小</w:t>
      </w:r>
      <w:r w:rsidR="00D066FB" w:rsidRPr="00FA2A64">
        <w:rPr>
          <w:rFonts w:ascii="仿宋" w:eastAsia="仿宋" w:hAnsi="仿宋" w:cs="宋体" w:hint="eastAsia"/>
          <w:kern w:val="0"/>
          <w:sz w:val="24"/>
          <w:szCs w:val="24"/>
          <w:rPrChange w:id="40" w:author="Owen" w:date="2022-04-06T21:24:00Z">
            <w:rPr>
              <w:rFonts w:hint="eastAsia"/>
            </w:rPr>
          </w:rPrChange>
        </w:rPr>
        <w:t>,</w:t>
      </w:r>
      <w:r w:rsidR="00D066FB" w:rsidRPr="00FA2A64">
        <w:rPr>
          <w:rFonts w:ascii="仿宋" w:eastAsia="仿宋" w:hAnsi="仿宋" w:cs="宋体" w:hint="eastAsia"/>
          <w:kern w:val="0"/>
          <w:sz w:val="24"/>
          <w:szCs w:val="24"/>
          <w:rPrChange w:id="41" w:author="Owen" w:date="2022-04-06T21:24:00Z">
            <w:rPr>
              <w:rFonts w:hint="eastAsia"/>
            </w:rPr>
          </w:rPrChange>
        </w:rPr>
        <w:t>文化生态系统服务潜力越高</w:t>
      </w:r>
      <w:r w:rsidR="00D066FB" w:rsidRPr="00FA2A64">
        <w:rPr>
          <w:rFonts w:ascii="仿宋" w:eastAsia="仿宋" w:hAnsi="仿宋" w:cs="宋体" w:hint="eastAsia"/>
          <w:kern w:val="0"/>
          <w:sz w:val="24"/>
          <w:szCs w:val="24"/>
          <w:rPrChange w:id="42" w:author="Owen" w:date="2022-04-06T21:24:00Z">
            <w:rPr>
              <w:rFonts w:hint="eastAsia"/>
            </w:rPr>
          </w:rPrChange>
        </w:rPr>
        <w:t>;</w:t>
      </w:r>
      <w:r w:rsidR="00D066FB" w:rsidRPr="00FA2A64">
        <w:rPr>
          <w:rFonts w:ascii="仿宋" w:eastAsia="仿宋" w:hAnsi="仿宋" w:cs="宋体" w:hint="eastAsia"/>
          <w:kern w:val="0"/>
          <w:sz w:val="24"/>
          <w:szCs w:val="24"/>
          <w:rPrChange w:id="43" w:author="Owen" w:date="2022-04-06T21:24:00Z">
            <w:rPr>
              <w:rFonts w:hint="eastAsia"/>
            </w:rPr>
          </w:rPrChange>
        </w:rPr>
        <w:t>第二</w:t>
      </w:r>
      <w:r w:rsidR="00D066FB" w:rsidRPr="00FA2A64">
        <w:rPr>
          <w:rFonts w:ascii="仿宋" w:eastAsia="仿宋" w:hAnsi="仿宋" w:cs="宋体" w:hint="eastAsia"/>
          <w:kern w:val="0"/>
          <w:sz w:val="24"/>
          <w:szCs w:val="24"/>
          <w:rPrChange w:id="44" w:author="Owen" w:date="2022-04-06T21:24:00Z">
            <w:rPr>
              <w:rFonts w:hint="eastAsia"/>
            </w:rPr>
          </w:rPrChange>
        </w:rPr>
        <w:t>,</w:t>
      </w:r>
      <w:r w:rsidR="00D066FB" w:rsidRPr="00FA2A64">
        <w:rPr>
          <w:rFonts w:ascii="仿宋" w:eastAsia="仿宋" w:hAnsi="仿宋" w:cs="宋体" w:hint="eastAsia"/>
          <w:kern w:val="0"/>
          <w:sz w:val="24"/>
          <w:szCs w:val="24"/>
          <w:rPrChange w:id="45" w:author="Owen" w:date="2022-04-06T21:24:00Z">
            <w:rPr>
              <w:rFonts w:hint="eastAsia"/>
            </w:rPr>
          </w:rPrChange>
        </w:rPr>
        <w:t>设立自然保护区</w:t>
      </w:r>
      <w:r w:rsidR="00D066FB" w:rsidRPr="00FA2A64">
        <w:rPr>
          <w:rFonts w:ascii="仿宋" w:eastAsia="仿宋" w:hAnsi="仿宋" w:cs="宋体" w:hint="eastAsia"/>
          <w:kern w:val="0"/>
          <w:sz w:val="24"/>
          <w:szCs w:val="24"/>
          <w:rPrChange w:id="46" w:author="Owen" w:date="2022-04-06T21:24:00Z">
            <w:rPr>
              <w:rFonts w:hint="eastAsia"/>
            </w:rPr>
          </w:rPrChange>
        </w:rPr>
        <w:t>,</w:t>
      </w:r>
      <w:r w:rsidR="00D066FB" w:rsidRPr="00FA2A64">
        <w:rPr>
          <w:rFonts w:ascii="仿宋" w:eastAsia="仿宋" w:hAnsi="仿宋" w:cs="宋体" w:hint="eastAsia"/>
          <w:kern w:val="0"/>
          <w:sz w:val="24"/>
          <w:szCs w:val="24"/>
          <w:rPrChange w:id="47" w:author="Owen" w:date="2022-04-06T21:24:00Z">
            <w:rPr>
              <w:rFonts w:hint="eastAsia"/>
            </w:rPr>
          </w:rPrChange>
        </w:rPr>
        <w:t>将提高景观服务供给能力</w:t>
      </w:r>
      <w:r w:rsidR="00D066FB" w:rsidRPr="00FA2A64">
        <w:rPr>
          <w:rFonts w:ascii="仿宋" w:eastAsia="仿宋" w:hAnsi="仿宋" w:cs="宋体" w:hint="eastAsia"/>
          <w:kern w:val="0"/>
          <w:sz w:val="24"/>
          <w:szCs w:val="24"/>
          <w:rPrChange w:id="48" w:author="Owen" w:date="2022-04-06T21:24:00Z">
            <w:rPr>
              <w:rFonts w:hint="eastAsia"/>
            </w:rPr>
          </w:rPrChange>
        </w:rPr>
        <w:t>;</w:t>
      </w:r>
      <w:r w:rsidR="00D066FB" w:rsidRPr="00FA2A64">
        <w:rPr>
          <w:rFonts w:ascii="仿宋" w:eastAsia="仿宋" w:hAnsi="仿宋" w:cs="宋体" w:hint="eastAsia"/>
          <w:kern w:val="0"/>
          <w:sz w:val="24"/>
          <w:szCs w:val="24"/>
          <w:rPrChange w:id="49" w:author="Owen" w:date="2022-04-06T21:24:00Z">
            <w:rPr>
              <w:rFonts w:hint="eastAsia"/>
            </w:rPr>
          </w:rPrChange>
        </w:rPr>
        <w:t>第三</w:t>
      </w:r>
      <w:r w:rsidR="00D066FB" w:rsidRPr="00FA2A64">
        <w:rPr>
          <w:rFonts w:ascii="仿宋" w:eastAsia="仿宋" w:hAnsi="仿宋" w:cs="宋体" w:hint="eastAsia"/>
          <w:kern w:val="0"/>
          <w:sz w:val="24"/>
          <w:szCs w:val="24"/>
          <w:rPrChange w:id="50" w:author="Owen" w:date="2022-04-06T21:24:00Z">
            <w:rPr>
              <w:rFonts w:hint="eastAsia"/>
            </w:rPr>
          </w:rPrChange>
        </w:rPr>
        <w:t>,</w:t>
      </w:r>
      <w:r w:rsidR="00D066FB" w:rsidRPr="00FA2A64">
        <w:rPr>
          <w:rFonts w:ascii="仿宋" w:eastAsia="仿宋" w:hAnsi="仿宋" w:cs="宋体" w:hint="eastAsia"/>
          <w:kern w:val="0"/>
          <w:sz w:val="24"/>
          <w:szCs w:val="24"/>
          <w:rPrChange w:id="51" w:author="Owen" w:date="2022-04-06T21:24:00Z">
            <w:rPr>
              <w:rFonts w:hint="eastAsia"/>
            </w:rPr>
          </w:rPrChange>
        </w:rPr>
        <w:t>水体能够提升生态系统娱乐服务供给</w:t>
      </w:r>
      <w:r w:rsidR="00D066FB" w:rsidRPr="00FA2A64">
        <w:rPr>
          <w:rFonts w:ascii="仿宋" w:eastAsia="仿宋" w:hAnsi="仿宋" w:cs="宋体" w:hint="eastAsia"/>
          <w:kern w:val="0"/>
          <w:sz w:val="24"/>
          <w:szCs w:val="24"/>
          <w:rPrChange w:id="52" w:author="Owen" w:date="2022-04-06T21:24:00Z">
            <w:rPr>
              <w:rFonts w:hint="eastAsia"/>
            </w:rPr>
          </w:rPrChange>
        </w:rPr>
        <w:t>.</w:t>
      </w:r>
      <w:r w:rsidR="008C4AEA">
        <w:rPr>
          <w:rFonts w:ascii="仿宋" w:eastAsia="仿宋" w:hAnsi="仿宋" w:cs="宋体" w:hint="eastAsia"/>
          <w:kern w:val="0"/>
          <w:sz w:val="24"/>
          <w:szCs w:val="24"/>
        </w:rPr>
        <w:t>进而</w:t>
      </w:r>
      <w:r w:rsidR="00D066FB" w:rsidRPr="00FA2A64">
        <w:rPr>
          <w:rFonts w:ascii="仿宋" w:eastAsia="仿宋" w:hAnsi="仿宋" w:cs="宋体" w:hint="eastAsia"/>
          <w:kern w:val="0"/>
          <w:sz w:val="24"/>
          <w:szCs w:val="24"/>
          <w:rPrChange w:id="53" w:author="Owen" w:date="2022-04-06T21:24:00Z">
            <w:rPr>
              <w:rFonts w:hint="eastAsia"/>
            </w:rPr>
          </w:rPrChange>
        </w:rPr>
        <w:t>细分为如下五大方面</w:t>
      </w:r>
      <w:r w:rsidR="00D066FB" w:rsidRPr="00FA2A64">
        <w:rPr>
          <w:rFonts w:ascii="仿宋" w:eastAsia="仿宋" w:hAnsi="仿宋" w:cs="宋体" w:hint="eastAsia"/>
          <w:kern w:val="0"/>
          <w:sz w:val="24"/>
          <w:szCs w:val="24"/>
          <w:rPrChange w:id="54" w:author="Owen" w:date="2022-04-06T21:24:00Z">
            <w:rPr>
              <w:rFonts w:hint="eastAsia"/>
            </w:rPr>
          </w:rPrChange>
        </w:rPr>
        <w:t>:</w:t>
      </w:r>
      <w:r w:rsidR="00D066FB" w:rsidRPr="00FA2A64">
        <w:rPr>
          <w:rFonts w:ascii="仿宋" w:eastAsia="仿宋" w:hAnsi="仿宋" w:cs="宋体"/>
          <w:kern w:val="0"/>
          <w:sz w:val="24"/>
          <w:szCs w:val="24"/>
          <w:rPrChange w:id="55" w:author="Owen" w:date="2022-04-06T21:24:00Z">
            <w:rPr/>
          </w:rPrChange>
        </w:rPr>
        <w:t>(1)</w:t>
      </w:r>
      <w:r w:rsidR="00D066FB" w:rsidRPr="00FA2A64">
        <w:rPr>
          <w:rFonts w:ascii="仿宋" w:eastAsia="仿宋" w:hAnsi="仿宋" w:cs="宋体" w:hint="eastAsia"/>
          <w:kern w:val="0"/>
          <w:sz w:val="24"/>
          <w:szCs w:val="24"/>
          <w:rPrChange w:id="56" w:author="Owen" w:date="2022-04-06T21:24:00Z">
            <w:rPr>
              <w:rFonts w:hint="eastAsia"/>
            </w:rPr>
          </w:rPrChange>
        </w:rPr>
        <w:t>自然性</w:t>
      </w:r>
      <w:r w:rsidR="00D066FB" w:rsidRPr="00FA2A64">
        <w:rPr>
          <w:rFonts w:ascii="仿宋" w:eastAsia="仿宋" w:hAnsi="仿宋" w:cs="宋体"/>
          <w:kern w:val="0"/>
          <w:sz w:val="24"/>
          <w:szCs w:val="24"/>
          <w:rPrChange w:id="57" w:author="Owen" w:date="2022-04-06T21:24:00Z">
            <w:rPr/>
          </w:rPrChange>
        </w:rPr>
        <w:t>;(2)</w:t>
      </w:r>
      <w:r w:rsidR="00D066FB" w:rsidRPr="00FA2A64">
        <w:rPr>
          <w:rFonts w:ascii="仿宋" w:eastAsia="仿宋" w:hAnsi="仿宋" w:cs="宋体" w:hint="eastAsia"/>
          <w:kern w:val="0"/>
          <w:sz w:val="24"/>
          <w:szCs w:val="24"/>
          <w:rPrChange w:id="58" w:author="Owen" w:date="2022-04-06T21:24:00Z">
            <w:rPr>
              <w:rFonts w:hint="eastAsia"/>
            </w:rPr>
          </w:rPrChange>
        </w:rPr>
        <w:t>娱乐设施数量</w:t>
      </w:r>
      <w:r w:rsidR="00D066FB" w:rsidRPr="00FA2A64">
        <w:rPr>
          <w:rFonts w:ascii="仿宋" w:eastAsia="仿宋" w:hAnsi="仿宋" w:cs="宋体" w:hint="eastAsia"/>
          <w:kern w:val="0"/>
          <w:sz w:val="24"/>
          <w:szCs w:val="24"/>
          <w:rPrChange w:id="59" w:author="Owen" w:date="2022-04-06T21:24:00Z">
            <w:rPr>
              <w:rFonts w:hint="eastAsia"/>
            </w:rPr>
          </w:rPrChange>
        </w:rPr>
        <w:t>;</w:t>
      </w:r>
      <w:r w:rsidR="00D066FB" w:rsidRPr="00FA2A64">
        <w:rPr>
          <w:rFonts w:ascii="仿宋" w:eastAsia="仿宋" w:hAnsi="仿宋" w:cs="宋体"/>
          <w:kern w:val="0"/>
          <w:sz w:val="24"/>
          <w:szCs w:val="24"/>
          <w:rPrChange w:id="60" w:author="Owen" w:date="2022-04-06T21:24:00Z">
            <w:rPr/>
          </w:rPrChange>
        </w:rPr>
        <w:t>(3)</w:t>
      </w:r>
      <w:r w:rsidR="00D066FB" w:rsidRPr="00FA2A64">
        <w:rPr>
          <w:rFonts w:ascii="仿宋" w:eastAsia="仿宋" w:hAnsi="仿宋" w:cs="宋体" w:hint="eastAsia"/>
          <w:kern w:val="0"/>
          <w:sz w:val="24"/>
          <w:szCs w:val="24"/>
          <w:rPrChange w:id="61" w:author="Owen" w:date="2022-04-06T21:24:00Z">
            <w:rPr>
              <w:rFonts w:hint="eastAsia"/>
            </w:rPr>
          </w:rPrChange>
        </w:rPr>
        <w:t>水体</w:t>
      </w:r>
      <w:r w:rsidR="00D066FB" w:rsidRPr="00FA2A64">
        <w:rPr>
          <w:rFonts w:ascii="仿宋" w:eastAsia="仿宋" w:hAnsi="仿宋" w:cs="宋体" w:hint="eastAsia"/>
          <w:kern w:val="0"/>
          <w:sz w:val="24"/>
          <w:szCs w:val="24"/>
          <w:rPrChange w:id="62" w:author="Owen" w:date="2022-04-06T21:24:00Z">
            <w:rPr>
              <w:rFonts w:hint="eastAsia"/>
            </w:rPr>
          </w:rPrChange>
        </w:rPr>
        <w:t>;</w:t>
      </w:r>
      <w:r w:rsidR="00D066FB" w:rsidRPr="00FA2A64">
        <w:rPr>
          <w:rFonts w:ascii="仿宋" w:eastAsia="仿宋" w:hAnsi="仿宋" w:cs="宋体"/>
          <w:kern w:val="0"/>
          <w:sz w:val="24"/>
          <w:szCs w:val="24"/>
          <w:rPrChange w:id="63" w:author="Owen" w:date="2022-04-06T21:24:00Z">
            <w:rPr/>
          </w:rPrChange>
        </w:rPr>
        <w:t>(4)</w:t>
      </w:r>
      <w:r w:rsidR="00456028" w:rsidRPr="00FA2A64">
        <w:rPr>
          <w:rFonts w:ascii="仿宋" w:eastAsia="仿宋" w:hAnsi="仿宋" w:cs="宋体" w:hint="eastAsia"/>
          <w:kern w:val="0"/>
          <w:sz w:val="24"/>
          <w:szCs w:val="24"/>
          <w:rPrChange w:id="64" w:author="Owen" w:date="2022-04-06T21:24:00Z">
            <w:rPr>
              <w:rFonts w:hint="eastAsia"/>
            </w:rPr>
          </w:rPrChange>
        </w:rPr>
        <w:t>景观多样性指数</w:t>
      </w:r>
      <w:r w:rsidR="00456028" w:rsidRPr="00FA2A64">
        <w:rPr>
          <w:rFonts w:ascii="仿宋" w:eastAsia="仿宋" w:hAnsi="仿宋" w:cs="宋体" w:hint="eastAsia"/>
          <w:kern w:val="0"/>
          <w:sz w:val="24"/>
          <w:szCs w:val="24"/>
          <w:rPrChange w:id="65" w:author="Owen" w:date="2022-04-06T21:24:00Z">
            <w:rPr>
              <w:rFonts w:hint="eastAsia"/>
            </w:rPr>
          </w:rPrChange>
        </w:rPr>
        <w:t>;</w:t>
      </w:r>
      <w:r w:rsidR="00456028" w:rsidRPr="00FA2A64">
        <w:rPr>
          <w:rFonts w:ascii="仿宋" w:eastAsia="仿宋" w:hAnsi="仿宋" w:cs="宋体"/>
          <w:kern w:val="0"/>
          <w:sz w:val="24"/>
          <w:szCs w:val="24"/>
          <w:rPrChange w:id="66" w:author="Owen" w:date="2022-04-06T21:24:00Z">
            <w:rPr/>
          </w:rPrChange>
        </w:rPr>
        <w:t>(5)</w:t>
      </w:r>
      <w:r w:rsidR="00456028" w:rsidRPr="00FA2A64">
        <w:rPr>
          <w:rFonts w:ascii="仿宋" w:eastAsia="仿宋" w:hAnsi="仿宋" w:cs="宋体" w:hint="eastAsia"/>
          <w:kern w:val="0"/>
          <w:sz w:val="24"/>
          <w:szCs w:val="24"/>
          <w:rPrChange w:id="67" w:author="Owen" w:date="2022-04-06T21:24:00Z">
            <w:rPr>
              <w:rFonts w:hint="eastAsia"/>
            </w:rPr>
          </w:rPrChange>
        </w:rPr>
        <w:t>自然保护区</w:t>
      </w:r>
      <w:r w:rsidR="00456028" w:rsidRPr="00FA2A64">
        <w:rPr>
          <w:rFonts w:ascii="仿宋" w:eastAsia="仿宋" w:hAnsi="仿宋" w:cs="宋体" w:hint="eastAsia"/>
          <w:kern w:val="0"/>
          <w:sz w:val="24"/>
          <w:szCs w:val="24"/>
          <w:rPrChange w:id="68" w:author="Owen" w:date="2022-04-06T21:24:00Z">
            <w:rPr>
              <w:rFonts w:hint="eastAsia"/>
            </w:rPr>
          </w:rPrChange>
        </w:rPr>
        <w:t>.</w:t>
      </w:r>
      <w:r w:rsidR="008C4AEA">
        <w:rPr>
          <w:rFonts w:ascii="仿宋" w:eastAsia="仿宋" w:hAnsi="仿宋" w:cs="宋体" w:hint="eastAsia"/>
          <w:kern w:val="0"/>
          <w:sz w:val="24"/>
          <w:szCs w:val="24"/>
        </w:rPr>
        <w:t>以</w:t>
      </w:r>
      <w:r w:rsidR="008C4AEA" w:rsidRPr="00663152">
        <w:rPr>
          <w:rFonts w:ascii="仿宋" w:eastAsia="仿宋" w:hAnsi="仿宋" w:cs="宋体" w:hint="eastAsia"/>
          <w:kern w:val="0"/>
          <w:sz w:val="24"/>
          <w:szCs w:val="24"/>
        </w:rPr>
        <w:t>上海市土地利用类型</w:t>
      </w:r>
      <w:r w:rsidR="008C4AEA">
        <w:rPr>
          <w:rFonts w:ascii="仿宋" w:eastAsia="仿宋" w:hAnsi="仿宋" w:cs="宋体" w:hint="eastAsia"/>
          <w:kern w:val="0"/>
          <w:sz w:val="24"/>
          <w:szCs w:val="24"/>
        </w:rPr>
        <w:t>为基础</w:t>
      </w:r>
      <w:r w:rsidR="008C4AEA" w:rsidRPr="00663152">
        <w:rPr>
          <w:rFonts w:ascii="仿宋" w:eastAsia="仿宋" w:hAnsi="仿宋" w:cs="宋体" w:hint="eastAsia"/>
          <w:kern w:val="0"/>
          <w:sz w:val="24"/>
          <w:szCs w:val="24"/>
        </w:rPr>
        <w:t>,通过不同景观特征评估文化生态系统服务潜力</w:t>
      </w:r>
      <w:r w:rsidR="008C4AEA">
        <w:rPr>
          <w:rFonts w:ascii="仿宋" w:eastAsia="仿宋" w:hAnsi="仿宋" w:cs="宋体"/>
          <w:kern w:val="0"/>
          <w:sz w:val="24"/>
          <w:szCs w:val="24"/>
        </w:rPr>
        <w:t>,</w:t>
      </w:r>
      <w:r w:rsidR="008C4AEA">
        <w:rPr>
          <w:rFonts w:ascii="仿宋" w:eastAsia="仿宋" w:hAnsi="仿宋" w:cs="宋体" w:hint="eastAsia"/>
          <w:kern w:val="0"/>
          <w:sz w:val="24"/>
          <w:szCs w:val="24"/>
        </w:rPr>
        <w:t>利用</w:t>
      </w:r>
      <w:r w:rsidR="00456028" w:rsidRPr="00FA2A64">
        <w:rPr>
          <w:rFonts w:ascii="仿宋" w:eastAsia="仿宋" w:hAnsi="仿宋" w:cs="宋体" w:hint="eastAsia"/>
          <w:kern w:val="0"/>
          <w:sz w:val="24"/>
          <w:szCs w:val="24"/>
          <w:rPrChange w:id="69" w:author="Owen" w:date="2022-04-06T21:24:00Z">
            <w:rPr>
              <w:rFonts w:hint="eastAsia"/>
            </w:rPr>
          </w:rPrChange>
        </w:rPr>
        <w:t>专家打分及领域分析等方法统计各</w:t>
      </w:r>
      <w:r w:rsidR="00FA2A64" w:rsidRPr="00FA2A64">
        <w:rPr>
          <w:rFonts w:ascii="仿宋" w:eastAsia="仿宋" w:hAnsi="仿宋" w:cs="宋体" w:hint="eastAsia"/>
          <w:kern w:val="0"/>
          <w:sz w:val="24"/>
          <w:szCs w:val="24"/>
          <w:rPrChange w:id="70" w:author="Owen" w:date="2022-04-06T21:24:00Z">
            <w:rPr>
              <w:rFonts w:hint="eastAsia"/>
            </w:rPr>
          </w:rPrChange>
        </w:rPr>
        <w:t>指标</w:t>
      </w:r>
      <w:r w:rsidR="00FA2A64" w:rsidRPr="00FA2A64">
        <w:rPr>
          <w:rFonts w:ascii="仿宋" w:eastAsia="仿宋" w:hAnsi="仿宋" w:cs="宋体" w:hint="eastAsia"/>
          <w:kern w:val="0"/>
          <w:sz w:val="24"/>
          <w:szCs w:val="24"/>
          <w:rPrChange w:id="71" w:author="Owen" w:date="2022-04-06T21:24:00Z">
            <w:rPr>
              <w:rFonts w:hint="eastAsia"/>
            </w:rPr>
          </w:rPrChange>
        </w:rPr>
        <w:t>,</w:t>
      </w:r>
      <w:r w:rsidR="00FA2A64" w:rsidRPr="00FA2A64">
        <w:rPr>
          <w:rFonts w:ascii="仿宋" w:eastAsia="仿宋" w:hAnsi="仿宋" w:cs="宋体" w:hint="eastAsia"/>
          <w:kern w:val="0"/>
          <w:sz w:val="24"/>
          <w:szCs w:val="24"/>
          <w:rPrChange w:id="72" w:author="Owen" w:date="2022-04-06T21:24:00Z">
            <w:rPr>
              <w:rFonts w:hint="eastAsia"/>
            </w:rPr>
          </w:rPrChange>
        </w:rPr>
        <w:t>并以等权重加和获取文化生态系统服务供给指数</w:t>
      </w:r>
      <w:r w:rsidR="00FA2A64" w:rsidRPr="00FA2A64">
        <w:rPr>
          <w:rFonts w:ascii="仿宋" w:eastAsia="仿宋" w:hAnsi="仿宋" w:cs="宋体"/>
          <w:kern w:val="0"/>
          <w:sz w:val="24"/>
          <w:szCs w:val="24"/>
          <w:rPrChange w:id="73" w:author="Owen" w:date="2022-04-06T21:24:00Z">
            <w:rPr/>
          </w:rPrChange>
        </w:rPr>
        <w:t>,</w:t>
      </w:r>
      <w:r w:rsidR="00F8540F">
        <w:rPr>
          <w:rFonts w:ascii="仿宋" w:eastAsia="仿宋" w:hAnsi="仿宋" w:cs="宋体" w:hint="eastAsia"/>
          <w:kern w:val="0"/>
          <w:sz w:val="24"/>
          <w:szCs w:val="24"/>
        </w:rPr>
        <w:t>所有</w:t>
      </w:r>
      <w:r w:rsidR="00FA2A64" w:rsidRPr="00FA2A64">
        <w:rPr>
          <w:rFonts w:ascii="仿宋" w:eastAsia="仿宋" w:hAnsi="仿宋" w:cs="宋体" w:hint="eastAsia"/>
          <w:kern w:val="0"/>
          <w:sz w:val="24"/>
          <w:szCs w:val="24"/>
          <w:rPrChange w:id="74" w:author="Owen" w:date="2022-04-06T21:24:00Z">
            <w:rPr>
              <w:rFonts w:hint="eastAsia"/>
            </w:rPr>
          </w:rPrChange>
        </w:rPr>
        <w:t>指标均通过最大最小值标准化至</w:t>
      </w:r>
      <w:r w:rsidR="00FA2A64" w:rsidRPr="00FA2A64">
        <w:rPr>
          <w:rFonts w:ascii="仿宋" w:eastAsia="仿宋" w:hAnsi="仿宋" w:cs="宋体" w:hint="eastAsia"/>
          <w:kern w:val="0"/>
          <w:sz w:val="24"/>
          <w:szCs w:val="24"/>
          <w:rPrChange w:id="75" w:author="Owen" w:date="2022-04-06T21:24:00Z">
            <w:rPr>
              <w:rFonts w:hint="eastAsia"/>
            </w:rPr>
          </w:rPrChange>
        </w:rPr>
        <w:t>0</w:t>
      </w:r>
      <w:r w:rsidR="00FA2A64" w:rsidRPr="00FA2A64">
        <w:rPr>
          <w:rFonts w:ascii="仿宋" w:eastAsia="仿宋" w:hAnsi="仿宋" w:cs="宋体"/>
          <w:kern w:val="0"/>
          <w:sz w:val="24"/>
          <w:szCs w:val="24"/>
          <w:rPrChange w:id="76" w:author="Owen" w:date="2022-04-06T21:24:00Z">
            <w:rPr/>
          </w:rPrChange>
        </w:rPr>
        <w:t>-1</w:t>
      </w:r>
      <w:r w:rsidR="00FA2A64" w:rsidRPr="00FA2A64">
        <w:rPr>
          <w:rFonts w:ascii="仿宋" w:eastAsia="仿宋" w:hAnsi="仿宋" w:cs="宋体" w:hint="eastAsia"/>
          <w:kern w:val="0"/>
          <w:sz w:val="24"/>
          <w:szCs w:val="24"/>
          <w:rPrChange w:id="77" w:author="Owen" w:date="2022-04-06T21:24:00Z">
            <w:rPr>
              <w:rFonts w:hint="eastAsia"/>
            </w:rPr>
          </w:rPrChange>
        </w:rPr>
        <w:t>区间内</w:t>
      </w:r>
      <w:r w:rsidR="008C4AEA">
        <w:rPr>
          <w:rFonts w:ascii="仿宋" w:eastAsia="仿宋" w:hAnsi="仿宋" w:cs="宋体"/>
          <w:kern w:val="0"/>
          <w:sz w:val="24"/>
          <w:szCs w:val="24"/>
        </w:rPr>
        <w:t>.</w:t>
      </w:r>
    </w:p>
    <w:p w14:paraId="7C3921F9" w14:textId="4101F31D" w:rsidR="008C4AEA" w:rsidRPr="00F8540F" w:rsidRDefault="00F8540F" w:rsidP="00694E85">
      <w:pPr>
        <w:widowControl/>
        <w:jc w:val="left"/>
        <w:rPr>
          <w:rFonts w:ascii="宋体" w:hAnsi="宋体" w:cs="宋体" w:hint="eastAsia"/>
          <w:kern w:val="0"/>
          <w:sz w:val="24"/>
          <w:szCs w:val="24"/>
          <w:rPrChange w:id="78" w:author="Owen" w:date="2022-04-06T22:34:00Z">
            <w:rPr>
              <w:rFonts w:hint="eastAsia"/>
            </w:rPr>
          </w:rPrChange>
        </w:rPr>
      </w:pPr>
      <m:oMathPara>
        <m:oMath>
          <m:r>
            <w:rPr>
              <w:rFonts w:ascii="Cambria Math" w:hAnsi="Cambria Math" w:cs="Menlo"/>
              <w:kern w:val="0"/>
              <w:szCs w:val="21"/>
            </w:rPr>
            <m:t>x</m:t>
          </m:r>
          <m:r>
            <w:rPr>
              <w:rFonts w:ascii="Cambria Math" w:hAnsi="Cambria Math" w:cs="Menlo"/>
              <w:kern w:val="0"/>
              <w:szCs w:val="21"/>
            </w:rPr>
            <m:t>_{</m:t>
          </m:r>
          <m:r>
            <w:rPr>
              <w:rFonts w:ascii="Cambria Math" w:hAnsi="Cambria Math" w:cs="Menlo"/>
              <w:kern w:val="0"/>
              <w:szCs w:val="21"/>
            </w:rPr>
            <m:t>normalize</m:t>
          </m:r>
          <m:r>
            <w:rPr>
              <w:rFonts w:ascii="Cambria Math" w:hAnsi="Cambria Math" w:cs="Menlo"/>
              <w:kern w:val="0"/>
              <w:szCs w:val="21"/>
            </w:rPr>
            <m:t>}</m:t>
          </m:r>
          <m:r>
            <w:rPr>
              <w:rFonts w:ascii="Cambria Math" w:hAnsi="Cambria Math" w:cs="Menlo"/>
              <w:kern w:val="0"/>
              <w:szCs w:val="21"/>
            </w:rPr>
            <m:t>=\frac</m:t>
          </m:r>
          <m:r>
            <m:rPr>
              <m:sty m:val="p"/>
            </m:rPr>
            <w:rPr>
              <w:rFonts w:ascii="Cambria Math" w:hAnsi="Cambria Math" w:cs="Menlo"/>
              <w:color w:val="BDE052"/>
              <w:kern w:val="0"/>
              <w:szCs w:val="21"/>
            </w:rPr>
            <m:t>{</m:t>
          </m:r>
          <m:r>
            <w:rPr>
              <w:rFonts w:ascii="Cambria Math" w:hAnsi="Cambria Math" w:cs="Menlo"/>
              <w:kern w:val="0"/>
              <w:szCs w:val="21"/>
            </w:rPr>
            <m:t>x-x_{min}</m:t>
          </m:r>
          <m:r>
            <m:rPr>
              <m:sty m:val="p"/>
            </m:rPr>
            <w:rPr>
              <w:rFonts w:ascii="Cambria Math" w:hAnsi="Cambria Math" w:cs="Menlo"/>
              <w:color w:val="BDE052"/>
              <w:kern w:val="0"/>
              <w:szCs w:val="21"/>
            </w:rPr>
            <m:t>}{</m:t>
          </m:r>
          <m:r>
            <w:rPr>
              <w:rFonts w:ascii="Cambria Math" w:hAnsi="Cambria Math" w:cs="Menlo"/>
              <w:kern w:val="0"/>
              <w:szCs w:val="21"/>
            </w:rPr>
            <m:t>x_{max}-x_{min}</m:t>
          </m:r>
          <m:r>
            <m:rPr>
              <m:sty m:val="p"/>
            </m:rPr>
            <w:rPr>
              <w:rFonts w:ascii="Cambria Math" w:hAnsi="Cambria Math" w:cs="Menlo"/>
              <w:color w:val="BDE052"/>
              <w:kern w:val="0"/>
              <w:szCs w:val="21"/>
            </w:rPr>
            <m:t>}</m:t>
          </m:r>
        </m:oMath>
      </m:oMathPara>
    </w:p>
    <w:p w14:paraId="3EA11EC8" w14:textId="5345A1BA" w:rsidR="00577E3F" w:rsidRPr="00FA2A64" w:rsidRDefault="00D066FB" w:rsidP="00FA2A64">
      <w:pPr>
        <w:pStyle w:val="2"/>
        <w:rPr>
          <w:rFonts w:hint="eastAsia"/>
          <w:rPrChange w:id="79" w:author="Owen" w:date="2022-04-06T21:24:00Z">
            <w:rPr>
              <w:rFonts w:ascii="仿宋" w:eastAsia="仿宋" w:hAnsi="仿宋" w:cs="宋体" w:hint="eastAsia"/>
              <w:kern w:val="0"/>
              <w:sz w:val="24"/>
              <w:szCs w:val="24"/>
            </w:rPr>
          </w:rPrChange>
        </w:rPr>
        <w:pPrChange w:id="80" w:author="Owen" w:date="2022-04-06T21:24:00Z">
          <w:pPr>
            <w:widowControl/>
          </w:pPr>
        </w:pPrChange>
      </w:pPr>
      <w:r w:rsidRPr="00FA2A64">
        <w:rPr>
          <w:rFonts w:hint="eastAsia"/>
          <w:rPrChange w:id="81" w:author="Owen" w:date="2022-04-06T21:24:00Z">
            <w:rPr>
              <w:rFonts w:ascii="仿宋" w:eastAsia="仿宋" w:hAnsi="仿宋" w:cs="宋体" w:hint="eastAsia"/>
              <w:kern w:val="0"/>
              <w:sz w:val="24"/>
              <w:szCs w:val="24"/>
            </w:rPr>
          </w:rPrChange>
        </w:rPr>
        <w:t>2</w:t>
      </w:r>
      <w:r w:rsidRPr="00FA2A64">
        <w:rPr>
          <w:rPrChange w:id="82" w:author="Owen" w:date="2022-04-06T21:24:00Z">
            <w:rPr>
              <w:rFonts w:ascii="仿宋" w:eastAsia="仿宋" w:hAnsi="仿宋" w:cs="宋体"/>
              <w:kern w:val="0"/>
              <w:sz w:val="24"/>
              <w:szCs w:val="24"/>
            </w:rPr>
          </w:rPrChange>
        </w:rPr>
        <w:t xml:space="preserve">.3 </w:t>
      </w:r>
      <w:r w:rsidRPr="00FA2A64">
        <w:rPr>
          <w:rFonts w:hint="eastAsia"/>
          <w:rPrChange w:id="83" w:author="Owen" w:date="2022-04-06T21:24:00Z">
            <w:rPr>
              <w:rFonts w:ascii="仿宋" w:eastAsia="仿宋" w:hAnsi="仿宋" w:cs="宋体" w:hint="eastAsia"/>
              <w:kern w:val="0"/>
              <w:sz w:val="24"/>
              <w:szCs w:val="24"/>
            </w:rPr>
          </w:rPrChange>
        </w:rPr>
        <w:t>上海文化生态系统服务需求制图</w:t>
      </w:r>
    </w:p>
    <w:p w14:paraId="133982ED" w14:textId="27D239B0" w:rsidR="003F3F89" w:rsidRDefault="003F3F89" w:rsidP="00F8540F">
      <w:pPr>
        <w:widowControl/>
        <w:ind w:firstLine="420"/>
        <w:rPr>
          <w:rFonts w:ascii="仿宋" w:eastAsia="仿宋" w:hAnsi="仿宋" w:cs="宋体"/>
          <w:kern w:val="0"/>
          <w:sz w:val="24"/>
          <w:szCs w:val="24"/>
        </w:rPr>
        <w:pPrChange w:id="84" w:author="Owen" w:date="2022-04-06T22:37:00Z">
          <w:pPr>
            <w:widowControl/>
          </w:pPr>
        </w:pPrChange>
      </w:pPr>
      <w:r>
        <w:rPr>
          <w:rFonts w:ascii="仿宋" w:eastAsia="仿宋" w:hAnsi="仿宋" w:cs="宋体" w:hint="eastAsia"/>
          <w:kern w:val="0"/>
          <w:sz w:val="24"/>
          <w:szCs w:val="24"/>
        </w:rPr>
        <w:t>文化生态系统服务需求</w:t>
      </w:r>
      <w:r w:rsidR="006138EC">
        <w:rPr>
          <w:rFonts w:ascii="仿宋" w:eastAsia="仿宋" w:hAnsi="仿宋" w:cs="宋体" w:hint="eastAsia"/>
          <w:kern w:val="0"/>
          <w:sz w:val="24"/>
          <w:szCs w:val="24"/>
        </w:rPr>
        <w:t>计算参照</w:t>
      </w:r>
      <w:r w:rsidR="00FA2A64" w:rsidRPr="00FA2A64">
        <w:rPr>
          <w:rFonts w:ascii="仿宋" w:eastAsia="仿宋" w:hAnsi="仿宋" w:cs="宋体"/>
          <w:b/>
          <w:bCs/>
          <w:kern w:val="0"/>
          <w:sz w:val="24"/>
          <w:szCs w:val="24"/>
          <w:rPrChange w:id="85" w:author="Owen" w:date="2022-04-06T21:26:00Z">
            <w:rPr>
              <w:rFonts w:ascii="仿宋" w:eastAsia="仿宋" w:hAnsi="仿宋" w:cs="宋体"/>
              <w:kern w:val="0"/>
              <w:sz w:val="24"/>
              <w:szCs w:val="24"/>
            </w:rPr>
          </w:rPrChange>
        </w:rPr>
        <w:t>(</w:t>
      </w:r>
      <w:proofErr w:type="spellStart"/>
      <w:r w:rsidR="00FA2A64" w:rsidRPr="00FA2A64">
        <w:rPr>
          <w:rFonts w:ascii="仿宋" w:eastAsia="仿宋" w:hAnsi="仿宋" w:cs="宋体"/>
          <w:b/>
          <w:bCs/>
          <w:kern w:val="0"/>
          <w:sz w:val="24"/>
          <w:szCs w:val="24"/>
          <w:rPrChange w:id="86" w:author="Owen" w:date="2022-04-06T21:26:00Z">
            <w:rPr>
              <w:rFonts w:ascii="仿宋" w:eastAsia="仿宋" w:hAnsi="仿宋" w:cs="宋体"/>
              <w:kern w:val="0"/>
              <w:sz w:val="24"/>
              <w:szCs w:val="24"/>
            </w:rPr>
          </w:rPrChange>
        </w:rPr>
        <w:t>Baro</w:t>
      </w:r>
      <w:proofErr w:type="spellEnd"/>
      <w:r w:rsidR="00FA2A64" w:rsidRPr="00FA2A64">
        <w:rPr>
          <w:rFonts w:ascii="仿宋" w:eastAsia="仿宋" w:hAnsi="仿宋" w:cs="宋体"/>
          <w:b/>
          <w:bCs/>
          <w:kern w:val="0"/>
          <w:sz w:val="24"/>
          <w:szCs w:val="24"/>
          <w:rPrChange w:id="87" w:author="Owen" w:date="2022-04-06T21:26:00Z">
            <w:rPr>
              <w:rFonts w:ascii="仿宋" w:eastAsia="仿宋" w:hAnsi="仿宋" w:cs="宋体"/>
              <w:kern w:val="0"/>
              <w:sz w:val="24"/>
              <w:szCs w:val="24"/>
            </w:rPr>
          </w:rPrChange>
        </w:rPr>
        <w:t xml:space="preserve"> et al.</w:t>
      </w:r>
      <w:r w:rsidR="00A537B7">
        <w:rPr>
          <w:rFonts w:ascii="仿宋" w:eastAsia="仿宋" w:hAnsi="仿宋" w:cs="宋体"/>
          <w:b/>
          <w:bCs/>
          <w:kern w:val="0"/>
          <w:sz w:val="24"/>
          <w:szCs w:val="24"/>
        </w:rPr>
        <w:t>,</w:t>
      </w:r>
      <w:r w:rsidR="00FA2A64" w:rsidRPr="00FA2A64">
        <w:rPr>
          <w:rFonts w:ascii="仿宋" w:eastAsia="仿宋" w:hAnsi="仿宋" w:cs="宋体"/>
          <w:b/>
          <w:bCs/>
          <w:kern w:val="0"/>
          <w:sz w:val="24"/>
          <w:szCs w:val="24"/>
          <w:rPrChange w:id="88" w:author="Owen" w:date="2022-04-06T21:26:00Z">
            <w:rPr>
              <w:rFonts w:ascii="仿宋" w:eastAsia="仿宋" w:hAnsi="仿宋" w:cs="宋体"/>
              <w:kern w:val="0"/>
              <w:sz w:val="24"/>
              <w:szCs w:val="24"/>
            </w:rPr>
          </w:rPrChange>
        </w:rPr>
        <w:t xml:space="preserve"> 2016)</w:t>
      </w:r>
      <w:r w:rsidR="006138EC">
        <w:rPr>
          <w:rFonts w:ascii="仿宋" w:eastAsia="仿宋" w:hAnsi="仿宋" w:cs="宋体" w:hint="eastAsia"/>
          <w:kern w:val="0"/>
          <w:sz w:val="24"/>
          <w:szCs w:val="24"/>
        </w:rPr>
        <w:t>基于娱乐服务设施可达性的制图方法.</w:t>
      </w:r>
      <w:r>
        <w:rPr>
          <w:rFonts w:ascii="仿宋" w:eastAsia="仿宋" w:hAnsi="仿宋" w:cs="宋体" w:hint="eastAsia"/>
          <w:kern w:val="0"/>
          <w:sz w:val="24"/>
          <w:szCs w:val="24"/>
        </w:rPr>
        <w:t>假设研究区内居民对文化生态系统服务均具有相同程度的需求,但他们得到满足的程度取决于距离文化生态系统服务的距离.据此建立</w:t>
      </w:r>
      <w:r w:rsidR="008C4AEA">
        <w:rPr>
          <w:rFonts w:ascii="仿宋" w:eastAsia="仿宋" w:hAnsi="仿宋" w:cs="宋体" w:hint="eastAsia"/>
          <w:kern w:val="0"/>
          <w:sz w:val="24"/>
          <w:szCs w:val="24"/>
        </w:rPr>
        <w:t>交叉表</w:t>
      </w:r>
      <w:r>
        <w:rPr>
          <w:rFonts w:ascii="仿宋" w:eastAsia="仿宋" w:hAnsi="仿宋" w:cs="宋体" w:hint="eastAsia"/>
          <w:kern w:val="0"/>
          <w:sz w:val="24"/>
          <w:szCs w:val="24"/>
        </w:rPr>
        <w:t>量化文化生态系统服务指数,并将其标准化至(</w:t>
      </w:r>
      <w:r>
        <w:rPr>
          <w:rFonts w:ascii="仿宋" w:eastAsia="仿宋" w:hAnsi="仿宋" w:cs="宋体"/>
          <w:kern w:val="0"/>
          <w:sz w:val="24"/>
          <w:szCs w:val="24"/>
        </w:rPr>
        <w:t>0-1)</w:t>
      </w:r>
      <w:r>
        <w:rPr>
          <w:rFonts w:ascii="仿宋" w:eastAsia="仿宋" w:hAnsi="仿宋" w:cs="宋体" w:hint="eastAsia"/>
          <w:kern w:val="0"/>
          <w:sz w:val="24"/>
          <w:szCs w:val="24"/>
        </w:rPr>
        <w:t>区间</w:t>
      </w:r>
      <w:r w:rsidR="00F8540F">
        <w:rPr>
          <w:rFonts w:ascii="仿宋" w:eastAsia="仿宋" w:hAnsi="仿宋" w:cs="宋体" w:hint="eastAsia"/>
          <w:kern w:val="0"/>
          <w:sz w:val="24"/>
          <w:szCs w:val="24"/>
        </w:rPr>
        <w:t>(图1)</w:t>
      </w:r>
      <w:r w:rsidR="006138EC">
        <w:rPr>
          <w:rFonts w:ascii="仿宋" w:eastAsia="仿宋" w:hAnsi="仿宋" w:cs="宋体" w:hint="eastAsia"/>
          <w:kern w:val="0"/>
          <w:sz w:val="24"/>
          <w:szCs w:val="24"/>
        </w:rPr>
        <w:t>.</w:t>
      </w:r>
      <w:r w:rsidR="00F8540F" w:rsidRPr="00F8540F">
        <w:rPr>
          <w:noProof/>
        </w:rPr>
        <w:t xml:space="preserve"> </w:t>
      </w:r>
    </w:p>
    <w:p w14:paraId="4420CC8F" w14:textId="6F1CA989" w:rsidR="00381219" w:rsidRPr="00FA2A64" w:rsidRDefault="00381219" w:rsidP="00FA2A64">
      <w:pPr>
        <w:pStyle w:val="2"/>
        <w:rPr>
          <w:rPrChange w:id="89" w:author="Owen" w:date="2022-04-06T21:25:00Z">
            <w:rPr>
              <w:rFonts w:ascii="仿宋" w:eastAsia="仿宋" w:hAnsi="仿宋" w:cs="宋体"/>
              <w:kern w:val="0"/>
              <w:sz w:val="24"/>
              <w:szCs w:val="24"/>
            </w:rPr>
          </w:rPrChange>
        </w:rPr>
        <w:pPrChange w:id="90" w:author="Owen" w:date="2022-04-06T21:25:00Z">
          <w:pPr>
            <w:widowControl/>
          </w:pPr>
        </w:pPrChange>
      </w:pPr>
      <w:r w:rsidRPr="00FA2A64">
        <w:rPr>
          <w:rFonts w:hint="eastAsia"/>
          <w:rPrChange w:id="91" w:author="Owen" w:date="2022-04-06T21:25:00Z">
            <w:rPr>
              <w:rFonts w:ascii="仿宋" w:eastAsia="仿宋" w:hAnsi="仿宋" w:cs="宋体" w:hint="eastAsia"/>
              <w:kern w:val="0"/>
              <w:sz w:val="24"/>
              <w:szCs w:val="24"/>
            </w:rPr>
          </w:rPrChange>
        </w:rPr>
        <w:lastRenderedPageBreak/>
        <w:t>2</w:t>
      </w:r>
      <w:r w:rsidRPr="00FA2A64">
        <w:rPr>
          <w:rPrChange w:id="92" w:author="Owen" w:date="2022-04-06T21:25:00Z">
            <w:rPr>
              <w:rFonts w:ascii="仿宋" w:eastAsia="仿宋" w:hAnsi="仿宋" w:cs="宋体"/>
              <w:kern w:val="0"/>
              <w:sz w:val="24"/>
              <w:szCs w:val="24"/>
            </w:rPr>
          </w:rPrChange>
        </w:rPr>
        <w:t xml:space="preserve">.4 </w:t>
      </w:r>
      <w:r w:rsidRPr="00FA2A64">
        <w:rPr>
          <w:rFonts w:hint="eastAsia"/>
          <w:rPrChange w:id="93" w:author="Owen" w:date="2022-04-06T21:25:00Z">
            <w:rPr>
              <w:rFonts w:ascii="仿宋" w:eastAsia="仿宋" w:hAnsi="仿宋" w:cs="宋体" w:hint="eastAsia"/>
              <w:kern w:val="0"/>
              <w:sz w:val="24"/>
              <w:szCs w:val="24"/>
            </w:rPr>
          </w:rPrChange>
        </w:rPr>
        <w:t>上海文化生态系统供需匹配性分析</w:t>
      </w:r>
    </w:p>
    <w:p w14:paraId="7E044543" w14:textId="00B84DB6" w:rsidR="00381219" w:rsidRPr="00FA2A64" w:rsidRDefault="002B5A22" w:rsidP="007A0ED2">
      <w:pPr>
        <w:widowControl/>
        <w:rPr>
          <w:rFonts w:ascii="仿宋" w:eastAsia="仿宋" w:hAnsi="仿宋" w:cs="宋体"/>
          <w:kern w:val="0"/>
          <w:sz w:val="24"/>
          <w:szCs w:val="24"/>
          <w:rPrChange w:id="94" w:author="Owen" w:date="2022-04-06T21:27:00Z">
            <w:rPr>
              <w:rFonts w:ascii="宋体" w:hAnsi="宋体" w:cs="宋体"/>
              <w:kern w:val="0"/>
              <w:sz w:val="24"/>
              <w:szCs w:val="24"/>
            </w:rPr>
          </w:rPrChange>
        </w:rPr>
        <w:pPrChange w:id="95" w:author="Owen" w:date="2022-04-06T21:28:00Z">
          <w:pPr>
            <w:widowControl/>
            <w:jc w:val="left"/>
          </w:pPr>
        </w:pPrChange>
      </w:pPr>
      <w:r>
        <w:rPr>
          <w:noProof/>
        </w:rPr>
        <mc:AlternateContent>
          <mc:Choice Requires="wps">
            <w:drawing>
              <wp:anchor distT="0" distB="0" distL="114300" distR="114300" simplePos="0" relativeHeight="251660288" behindDoc="0" locked="0" layoutInCell="1" allowOverlap="1" wp14:anchorId="3989F1EB" wp14:editId="46D60A5A">
                <wp:simplePos x="0" y="0"/>
                <wp:positionH relativeFrom="column">
                  <wp:posOffset>22860</wp:posOffset>
                </wp:positionH>
                <wp:positionV relativeFrom="paragraph">
                  <wp:posOffset>7565390</wp:posOffset>
                </wp:positionV>
                <wp:extent cx="5709920" cy="635"/>
                <wp:effectExtent l="0" t="0" r="5080" b="12065"/>
                <wp:wrapSquare wrapText="bothSides"/>
                <wp:docPr id="4" name="文本框 4"/>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wps:spPr>
                      <wps:txbx>
                        <w:txbxContent>
                          <w:p w14:paraId="4CD32E1B" w14:textId="07341C50" w:rsidR="002B5A22" w:rsidRPr="00694E85" w:rsidRDefault="002B5A22" w:rsidP="00694E85">
                            <w:pPr>
                              <w:pStyle w:val="af3"/>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Pr="00694E85">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proofErr w:type="spellStart"/>
                            <w:r w:rsidRPr="00694E85">
                              <w:rPr>
                                <w:rFonts w:ascii="黑体" w:hAnsi="黑体"/>
                                <w:sz w:val="24"/>
                                <w:szCs w:val="24"/>
                              </w:rPr>
                              <w:t>Baro</w:t>
                            </w:r>
                            <w:proofErr w:type="spellEnd"/>
                            <w:r w:rsidRPr="00694E85">
                              <w:rPr>
                                <w:rFonts w:ascii="黑体" w:hAnsi="黑体"/>
                                <w:sz w:val="24"/>
                                <w:szCs w:val="24"/>
                              </w:rPr>
                              <w:t xml:space="preserve"> et al., 2016</w:t>
                            </w:r>
                            <w:r w:rsidRPr="00694E85">
                              <w:rPr>
                                <w:rFonts w:ascii="黑体" w:hAnsi="黑体" w:hint="eastAsia"/>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9F1EB" id="_x0000_t202" coordsize="21600,21600" o:spt="202" path="m,l,21600r21600,l21600,xe">
                <v:stroke joinstyle="miter"/>
                <v:path gradientshapeok="t" o:connecttype="rect"/>
              </v:shapetype>
              <v:shape id="文本框 4" o:spid="_x0000_s1026" type="#_x0000_t202" style="position:absolute;left:0;text-align:left;margin-left:1.8pt;margin-top:595.7pt;width:44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" stroked="f">
                <v:textbox style="mso-fit-shape-to-text:t" inset="0,0,0,0">
                  <w:txbxContent>
                    <w:p w14:paraId="4CD32E1B" w14:textId="07341C50" w:rsidR="002B5A22" w:rsidRPr="00694E85" w:rsidRDefault="002B5A22" w:rsidP="00694E85">
                      <w:pPr>
                        <w:pStyle w:val="af3"/>
                        <w:jc w:val="center"/>
                        <w:rPr>
                          <w:rFonts w:ascii="仿宋" w:eastAsia="仿宋" w:hAnsi="仿宋" w:cs="宋体"/>
                          <w:kern w:val="0"/>
                          <w:sz w:val="36"/>
                          <w:szCs w:val="24"/>
                        </w:rPr>
                      </w:pPr>
                      <w:r w:rsidRPr="00694E85">
                        <w:rPr>
                          <w:rFonts w:ascii="黑体" w:hAnsi="黑体" w:hint="eastAsia"/>
                          <w:b/>
                          <w:bCs/>
                          <w:sz w:val="24"/>
                          <w:szCs w:val="24"/>
                        </w:rPr>
                        <w:t>图</w:t>
                      </w:r>
                      <w:r w:rsidRPr="00694E85">
                        <w:rPr>
                          <w:rFonts w:ascii="黑体" w:hAnsi="黑体"/>
                          <w:b/>
                          <w:bCs/>
                          <w:sz w:val="24"/>
                          <w:szCs w:val="24"/>
                        </w:rPr>
                        <w:fldChar w:fldCharType="begin"/>
                      </w:r>
                      <w:r w:rsidRPr="00694E85">
                        <w:rPr>
                          <w:rFonts w:ascii="黑体" w:hAnsi="黑体"/>
                          <w:b/>
                          <w:bCs/>
                          <w:sz w:val="24"/>
                          <w:szCs w:val="24"/>
                        </w:rPr>
                        <w:instrText xml:space="preserve"> </w:instrText>
                      </w:r>
                      <w:r w:rsidRPr="00694E85">
                        <w:rPr>
                          <w:rFonts w:ascii="黑体" w:hAnsi="黑体" w:hint="eastAsia"/>
                          <w:b/>
                          <w:bCs/>
                          <w:sz w:val="24"/>
                          <w:szCs w:val="24"/>
                        </w:rPr>
                        <w:instrText>SEQ 图表 \* ARABIC</w:instrText>
                      </w:r>
                      <w:r w:rsidRPr="00694E85">
                        <w:rPr>
                          <w:rFonts w:ascii="黑体" w:hAnsi="黑体"/>
                          <w:b/>
                          <w:bCs/>
                          <w:sz w:val="24"/>
                          <w:szCs w:val="24"/>
                        </w:rPr>
                        <w:instrText xml:space="preserve"> </w:instrText>
                      </w:r>
                      <w:r w:rsidRPr="00694E85">
                        <w:rPr>
                          <w:rFonts w:ascii="黑体" w:hAnsi="黑体"/>
                          <w:b/>
                          <w:bCs/>
                          <w:sz w:val="24"/>
                          <w:szCs w:val="24"/>
                        </w:rPr>
                        <w:fldChar w:fldCharType="separate"/>
                      </w:r>
                      <w:r w:rsidRPr="00694E85">
                        <w:rPr>
                          <w:rFonts w:ascii="黑体" w:hAnsi="黑体"/>
                          <w:b/>
                          <w:bCs/>
                          <w:noProof/>
                          <w:sz w:val="24"/>
                          <w:szCs w:val="24"/>
                        </w:rPr>
                        <w:t>1</w:t>
                      </w:r>
                      <w:r w:rsidRPr="00694E85">
                        <w:rPr>
                          <w:rFonts w:ascii="黑体" w:hAnsi="黑体"/>
                          <w:b/>
                          <w:bCs/>
                          <w:sz w:val="24"/>
                          <w:szCs w:val="24"/>
                        </w:rPr>
                        <w:fldChar w:fldCharType="end"/>
                      </w:r>
                      <w:r w:rsidRPr="00694E85">
                        <w:rPr>
                          <w:rFonts w:ascii="黑体" w:hAnsi="黑体"/>
                          <w:b/>
                          <w:bCs/>
                          <w:sz w:val="24"/>
                          <w:szCs w:val="24"/>
                        </w:rPr>
                        <w:t xml:space="preserve"> </w:t>
                      </w:r>
                      <w:r w:rsidRPr="00694E85">
                        <w:rPr>
                          <w:rFonts w:ascii="黑体" w:hAnsi="黑体" w:hint="eastAsia"/>
                          <w:sz w:val="24"/>
                          <w:szCs w:val="24"/>
                        </w:rPr>
                        <w:t>文化生态系统需求交叉表(</w:t>
                      </w:r>
                      <w:proofErr w:type="spellStart"/>
                      <w:r w:rsidRPr="00694E85">
                        <w:rPr>
                          <w:rFonts w:ascii="黑体" w:hAnsi="黑体"/>
                          <w:sz w:val="24"/>
                          <w:szCs w:val="24"/>
                        </w:rPr>
                        <w:t>Baro</w:t>
                      </w:r>
                      <w:proofErr w:type="spellEnd"/>
                      <w:r w:rsidRPr="00694E85">
                        <w:rPr>
                          <w:rFonts w:ascii="黑体" w:hAnsi="黑体"/>
                          <w:sz w:val="24"/>
                          <w:szCs w:val="24"/>
                        </w:rPr>
                        <w:t xml:space="preserve"> et al., 2016</w:t>
                      </w:r>
                      <w:r w:rsidRPr="00694E85">
                        <w:rPr>
                          <w:rFonts w:ascii="黑体" w:hAnsi="黑体" w:hint="eastAsia"/>
                          <w:sz w:val="24"/>
                          <w:szCs w:val="24"/>
                        </w:rPr>
                        <w:t>)</w:t>
                      </w:r>
                    </w:p>
                  </w:txbxContent>
                </v:textbox>
                <w10:wrap type="square"/>
              </v:shape>
            </w:pict>
          </mc:Fallback>
        </mc:AlternateContent>
      </w:r>
      <w:r w:rsidR="00F8540F" w:rsidRPr="00F8540F">
        <w:rPr>
          <w:rFonts w:ascii="仿宋" w:eastAsia="仿宋" w:hAnsi="仿宋" w:cs="宋体"/>
          <w:kern w:val="0"/>
          <w:sz w:val="24"/>
          <w:szCs w:val="24"/>
        </w:rPr>
        <w:drawing>
          <wp:anchor distT="0" distB="0" distL="114300" distR="114300" simplePos="0" relativeHeight="251658240" behindDoc="0" locked="0" layoutInCell="1" allowOverlap="1" wp14:anchorId="2C9B1C1C" wp14:editId="421E131A">
            <wp:simplePos x="0" y="0"/>
            <wp:positionH relativeFrom="column">
              <wp:posOffset>23197</wp:posOffset>
            </wp:positionH>
            <wp:positionV relativeFrom="paragraph">
              <wp:posOffset>1511041</wp:posOffset>
            </wp:positionV>
            <wp:extent cx="5709920" cy="5997575"/>
            <wp:effectExtent l="0" t="0" r="5080" b="0"/>
            <wp:wrapSquare wrapText="bothSides"/>
            <wp:docPr id="3" name="图片 3"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瀑布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709920" cy="5997575"/>
                    </a:xfrm>
                    <a:prstGeom prst="rect">
                      <a:avLst/>
                    </a:prstGeom>
                  </pic:spPr>
                </pic:pic>
              </a:graphicData>
            </a:graphic>
            <wp14:sizeRelH relativeFrom="page">
              <wp14:pctWidth>0</wp14:pctWidth>
            </wp14:sizeRelH>
            <wp14:sizeRelV relativeFrom="page">
              <wp14:pctHeight>0</wp14:pctHeight>
            </wp14:sizeRelV>
          </wp:anchor>
        </w:drawing>
      </w:r>
      <w:r w:rsidR="00381219">
        <w:rPr>
          <w:rFonts w:ascii="仿宋" w:eastAsia="仿宋" w:hAnsi="仿宋" w:cs="宋体"/>
          <w:kern w:val="0"/>
          <w:sz w:val="24"/>
          <w:szCs w:val="24"/>
        </w:rPr>
        <w:tab/>
      </w:r>
      <w:r w:rsidR="00381219">
        <w:rPr>
          <w:rFonts w:ascii="仿宋" w:eastAsia="仿宋" w:hAnsi="仿宋" w:cs="宋体" w:hint="eastAsia"/>
          <w:kern w:val="0"/>
          <w:sz w:val="24"/>
          <w:szCs w:val="24"/>
        </w:rPr>
        <w:t>为评估上海地区文化生态系统服务供需匹配程度,本文对文化生态系统供给及需求栅格进行空间叠加分析,以供给减去需求作为城市文化生态系统服务匹配指数.该数值位于(</w:t>
      </w:r>
      <w:r w:rsidR="00381219">
        <w:rPr>
          <w:rFonts w:ascii="仿宋" w:eastAsia="仿宋" w:hAnsi="仿宋" w:cs="宋体"/>
          <w:kern w:val="0"/>
          <w:sz w:val="24"/>
          <w:szCs w:val="24"/>
        </w:rPr>
        <w:t>-1</w:t>
      </w:r>
      <w:r>
        <w:rPr>
          <w:rFonts w:ascii="仿宋" w:eastAsia="仿宋" w:hAnsi="仿宋" w:cs="宋体"/>
          <w:kern w:val="0"/>
          <w:sz w:val="24"/>
          <w:szCs w:val="24"/>
        </w:rPr>
        <w:t>,+</w:t>
      </w:r>
      <w:r w:rsidR="00381219">
        <w:rPr>
          <w:rFonts w:ascii="仿宋" w:eastAsia="仿宋" w:hAnsi="仿宋" w:cs="宋体"/>
          <w:kern w:val="0"/>
          <w:sz w:val="24"/>
          <w:szCs w:val="24"/>
        </w:rPr>
        <w:t>1)</w:t>
      </w:r>
      <w:r w:rsidR="00381219">
        <w:rPr>
          <w:rFonts w:ascii="仿宋" w:eastAsia="仿宋" w:hAnsi="仿宋" w:cs="宋体" w:hint="eastAsia"/>
          <w:kern w:val="0"/>
          <w:sz w:val="24"/>
          <w:szCs w:val="24"/>
        </w:rPr>
        <w:t>之间</w:t>
      </w:r>
      <w:r w:rsidR="00927840">
        <w:rPr>
          <w:rFonts w:ascii="仿宋" w:eastAsia="仿宋" w:hAnsi="仿宋" w:cs="宋体" w:hint="eastAsia"/>
          <w:kern w:val="0"/>
          <w:sz w:val="24"/>
          <w:szCs w:val="24"/>
        </w:rPr>
        <w:t>,</w:t>
      </w:r>
      <w:r w:rsidR="00927840" w:rsidRPr="00FA2A64">
        <w:rPr>
          <w:rFonts w:ascii="仿宋" w:eastAsia="仿宋" w:hAnsi="仿宋" w:cs="宋体"/>
          <w:kern w:val="0"/>
          <w:sz w:val="24"/>
          <w:szCs w:val="24"/>
          <w:rPrChange w:id="96" w:author="Owen" w:date="2022-04-06T21:27:00Z">
            <w:rPr/>
          </w:rPrChange>
        </w:rPr>
        <w:t xml:space="preserve"> </w:t>
      </w:r>
      <w:r w:rsidR="00927840" w:rsidRPr="00FA2A64">
        <w:rPr>
          <w:rFonts w:ascii="仿宋" w:eastAsia="仿宋" w:hAnsi="仿宋" w:cs="宋体"/>
          <w:kern w:val="0"/>
          <w:sz w:val="24"/>
          <w:szCs w:val="24"/>
          <w:rPrChange w:id="97" w:author="Owen" w:date="2022-04-06T21:27:00Z">
            <w:rPr>
              <w:rFonts w:ascii="宋体" w:hAnsi="宋体" w:cs="宋体"/>
              <w:kern w:val="0"/>
              <w:sz w:val="24"/>
              <w:szCs w:val="24"/>
            </w:rPr>
          </w:rPrChange>
        </w:rPr>
        <w:t>正数表示供大于求,负数表示求大于供</w:t>
      </w:r>
      <w:r w:rsidR="00927840" w:rsidRPr="00FA2A64">
        <w:rPr>
          <w:rFonts w:ascii="仿宋" w:eastAsia="仿宋" w:hAnsi="仿宋" w:cs="宋体" w:hint="eastAsia"/>
          <w:kern w:val="0"/>
          <w:sz w:val="24"/>
          <w:szCs w:val="24"/>
          <w:rPrChange w:id="98" w:author="Owen" w:date="2022-04-06T21:27:00Z">
            <w:rPr>
              <w:rFonts w:ascii="宋体" w:hAnsi="宋体" w:cs="宋体" w:hint="eastAsia"/>
              <w:kern w:val="0"/>
              <w:sz w:val="24"/>
              <w:szCs w:val="24"/>
            </w:rPr>
          </w:rPrChange>
        </w:rPr>
        <w:t>,且数值越大,表示供需不平衡程度越高.</w:t>
      </w:r>
    </w:p>
    <w:p w14:paraId="578173B5" w14:textId="77777777" w:rsidR="00927840" w:rsidRDefault="00927840" w:rsidP="00FA2A64">
      <w:pPr>
        <w:pStyle w:val="2"/>
        <w:pPrChange w:id="99" w:author="Owen" w:date="2022-04-06T21:25:00Z">
          <w:pPr>
            <w:pStyle w:val="a6"/>
            <w:widowControl/>
            <w:numPr>
              <w:numId w:val="7"/>
            </w:numPr>
            <w:spacing w:after="160" w:line="259" w:lineRule="auto"/>
            <w:ind w:left="360" w:firstLineChars="0" w:hanging="360"/>
            <w:jc w:val="left"/>
          </w:pPr>
        </w:pPrChange>
      </w:pPr>
      <w:r w:rsidRPr="00FA2A64">
        <w:rPr>
          <w:rFonts w:hint="eastAsia"/>
          <w:rPrChange w:id="100" w:author="Owen" w:date="2022-04-06T21:25:00Z">
            <w:rPr>
              <w:rFonts w:ascii="仿宋" w:eastAsia="仿宋" w:hAnsi="仿宋" w:cs="宋体" w:hint="eastAsia"/>
              <w:kern w:val="0"/>
              <w:sz w:val="24"/>
              <w:szCs w:val="24"/>
            </w:rPr>
          </w:rPrChange>
        </w:rPr>
        <w:lastRenderedPageBreak/>
        <w:t>2</w:t>
      </w:r>
      <w:r w:rsidRPr="00FA2A64">
        <w:rPr>
          <w:rPrChange w:id="101" w:author="Owen" w:date="2022-04-06T21:25:00Z">
            <w:rPr>
              <w:rFonts w:ascii="仿宋" w:eastAsia="仿宋" w:hAnsi="仿宋" w:cs="宋体"/>
              <w:kern w:val="0"/>
              <w:sz w:val="24"/>
              <w:szCs w:val="24"/>
            </w:rPr>
          </w:rPrChange>
        </w:rPr>
        <w:t>.</w:t>
      </w:r>
      <w:r w:rsidRPr="00FA2A64">
        <w:rPr>
          <w:rPrChange w:id="102" w:author="Owen" w:date="2022-04-06T21:25:00Z">
            <w:rPr>
              <w:rFonts w:ascii="仿宋" w:eastAsia="仿宋" w:hAnsi="仿宋" w:cs="宋体"/>
              <w:kern w:val="0"/>
              <w:sz w:val="24"/>
              <w:szCs w:val="24"/>
            </w:rPr>
          </w:rPrChange>
        </w:rPr>
        <w:t>5</w:t>
      </w:r>
      <w:r w:rsidRPr="00FA2A64">
        <w:rPr>
          <w:rPrChange w:id="103" w:author="Owen" w:date="2022-04-06T21:25:00Z">
            <w:rPr>
              <w:rFonts w:ascii="仿宋" w:eastAsia="仿宋" w:hAnsi="仿宋" w:cs="宋体"/>
              <w:kern w:val="0"/>
              <w:sz w:val="24"/>
              <w:szCs w:val="24"/>
            </w:rPr>
          </w:rPrChange>
        </w:rPr>
        <w:t xml:space="preserve"> </w:t>
      </w:r>
      <w:r w:rsidRPr="00FA2A64">
        <w:rPr>
          <w:rFonts w:hint="eastAsia"/>
          <w:rPrChange w:id="104" w:author="Owen" w:date="2022-04-06T21:25:00Z">
            <w:rPr>
              <w:rFonts w:ascii="仿宋" w:eastAsia="仿宋" w:hAnsi="仿宋" w:cs="宋体" w:hint="eastAsia"/>
              <w:kern w:val="0"/>
              <w:sz w:val="24"/>
              <w:szCs w:val="24"/>
            </w:rPr>
          </w:rPrChange>
        </w:rPr>
        <w:t>上海</w:t>
      </w:r>
      <w:r>
        <w:rPr>
          <w:rFonts w:hint="eastAsia"/>
        </w:rPr>
        <w:t>不同人群中文化生态系统服务供需匹配度比较</w:t>
      </w:r>
    </w:p>
    <w:p w14:paraId="183CE50D" w14:textId="7B0A9EB3" w:rsidR="00927840" w:rsidRPr="00A537B7" w:rsidRDefault="00927840" w:rsidP="00A537B7">
      <w:pPr>
        <w:widowControl/>
        <w:ind w:firstLine="420"/>
        <w:rPr>
          <w:rFonts w:ascii="仿宋" w:eastAsia="仿宋" w:hAnsi="仿宋" w:cs="宋体" w:hint="eastAsia"/>
          <w:kern w:val="0"/>
          <w:sz w:val="24"/>
          <w:szCs w:val="24"/>
          <w:rPrChange w:id="105" w:author="Owen" w:date="2022-04-06T22:16:00Z">
            <w:rPr>
              <w:rFonts w:ascii="宋体" w:hAnsi="宋体" w:cs="宋体" w:hint="eastAsia"/>
              <w:kern w:val="0"/>
              <w:sz w:val="24"/>
              <w:szCs w:val="24"/>
            </w:rPr>
          </w:rPrChange>
        </w:rPr>
        <w:pPrChange w:id="106" w:author="Owen" w:date="2022-04-06T22:16:00Z">
          <w:pPr>
            <w:widowControl/>
            <w:jc w:val="left"/>
          </w:pPr>
        </w:pPrChange>
      </w:pPr>
      <w:r>
        <w:rPr>
          <w:rFonts w:ascii="仿宋" w:eastAsia="仿宋" w:hAnsi="仿宋" w:cs="宋体" w:hint="eastAsia"/>
          <w:kern w:val="0"/>
          <w:sz w:val="24"/>
          <w:szCs w:val="24"/>
        </w:rPr>
        <w:t>通过比较供需不平衡指数及社会经济指标评估不同人群配置文化生态系统服务的环境公平性问题.主要考虑年龄及收入两大维度</w:t>
      </w:r>
      <w:r w:rsidR="006379BC">
        <w:rPr>
          <w:rFonts w:ascii="仿宋" w:eastAsia="仿宋" w:hAnsi="仿宋" w:cs="宋体" w:hint="eastAsia"/>
          <w:kern w:val="0"/>
          <w:sz w:val="24"/>
          <w:szCs w:val="24"/>
        </w:rPr>
        <w:t>,以统计单元内不同年龄段人口的比重以及年家庭收入作为基本指标</w:t>
      </w:r>
      <w:r w:rsidR="007A0ED2">
        <w:rPr>
          <w:rFonts w:ascii="仿宋" w:eastAsia="仿宋" w:hAnsi="仿宋" w:cs="宋体"/>
          <w:kern w:val="0"/>
          <w:sz w:val="24"/>
          <w:szCs w:val="24"/>
        </w:rPr>
        <w:t>,</w:t>
      </w:r>
      <w:r w:rsidR="007A0ED2">
        <w:rPr>
          <w:rFonts w:ascii="仿宋" w:eastAsia="仿宋" w:hAnsi="仿宋" w:cs="宋体" w:hint="eastAsia"/>
          <w:kern w:val="0"/>
          <w:sz w:val="24"/>
          <w:szCs w:val="24"/>
        </w:rPr>
        <w:t>方法参照(</w:t>
      </w:r>
      <w:r w:rsidR="007A0ED2" w:rsidRPr="007A0ED2">
        <w:rPr>
          <w:rFonts w:ascii="仿宋" w:eastAsia="仿宋" w:hAnsi="仿宋" w:cs="宋体"/>
          <w:b/>
          <w:bCs/>
          <w:kern w:val="0"/>
          <w:sz w:val="24"/>
          <w:szCs w:val="24"/>
          <w:rPrChange w:id="107" w:author="Owen" w:date="2022-04-06T21:29:00Z">
            <w:rPr>
              <w:rFonts w:ascii="仿宋" w:eastAsia="仿宋" w:hAnsi="仿宋" w:cs="宋体"/>
              <w:kern w:val="0"/>
              <w:sz w:val="24"/>
              <w:szCs w:val="24"/>
            </w:rPr>
          </w:rPrChange>
        </w:rPr>
        <w:t>Herreros-</w:t>
      </w:r>
      <w:proofErr w:type="spellStart"/>
      <w:r w:rsidR="007A0ED2" w:rsidRPr="007A0ED2">
        <w:rPr>
          <w:rFonts w:ascii="仿宋" w:eastAsia="仿宋" w:hAnsi="仿宋" w:cs="宋体"/>
          <w:b/>
          <w:bCs/>
          <w:kern w:val="0"/>
          <w:sz w:val="24"/>
          <w:szCs w:val="24"/>
          <w:rPrChange w:id="108" w:author="Owen" w:date="2022-04-06T21:29:00Z">
            <w:rPr>
              <w:rFonts w:ascii="仿宋" w:eastAsia="仿宋" w:hAnsi="仿宋" w:cs="宋体"/>
              <w:kern w:val="0"/>
              <w:sz w:val="24"/>
              <w:szCs w:val="24"/>
            </w:rPr>
          </w:rPrChange>
        </w:rPr>
        <w:t>Cantis</w:t>
      </w:r>
      <w:proofErr w:type="spellEnd"/>
      <w:r w:rsidR="00A537B7">
        <w:rPr>
          <w:rFonts w:ascii="仿宋" w:eastAsia="仿宋" w:hAnsi="仿宋" w:cs="宋体"/>
          <w:b/>
          <w:bCs/>
          <w:kern w:val="0"/>
          <w:sz w:val="24"/>
          <w:szCs w:val="24"/>
        </w:rPr>
        <w:t xml:space="preserve"> et al.</w:t>
      </w:r>
      <w:r w:rsidR="007A0ED2" w:rsidRPr="007A0ED2">
        <w:rPr>
          <w:rFonts w:ascii="仿宋" w:eastAsia="仿宋" w:hAnsi="仿宋" w:cs="宋体"/>
          <w:b/>
          <w:bCs/>
          <w:kern w:val="0"/>
          <w:sz w:val="24"/>
          <w:szCs w:val="24"/>
          <w:rPrChange w:id="109" w:author="Owen" w:date="2022-04-06T21:29:00Z">
            <w:rPr>
              <w:rFonts w:ascii="仿宋" w:eastAsia="仿宋" w:hAnsi="仿宋" w:cs="宋体"/>
              <w:kern w:val="0"/>
              <w:sz w:val="24"/>
              <w:szCs w:val="24"/>
            </w:rPr>
          </w:rPrChange>
        </w:rPr>
        <w:t>,</w:t>
      </w:r>
      <w:r w:rsidR="007A0ED2" w:rsidRPr="007A0ED2">
        <w:rPr>
          <w:rFonts w:ascii="仿宋" w:eastAsia="仿宋" w:hAnsi="仿宋" w:cs="宋体"/>
          <w:b/>
          <w:bCs/>
          <w:kern w:val="0"/>
          <w:sz w:val="24"/>
          <w:szCs w:val="24"/>
          <w:rPrChange w:id="110" w:author="Owen" w:date="2022-04-06T21:29:00Z">
            <w:rPr>
              <w:rFonts w:ascii="仿宋" w:eastAsia="仿宋" w:hAnsi="仿宋" w:cs="宋体"/>
              <w:kern w:val="0"/>
              <w:sz w:val="24"/>
              <w:szCs w:val="24"/>
            </w:rPr>
          </w:rPrChange>
        </w:rPr>
        <w:t xml:space="preserve"> 2021</w:t>
      </w:r>
      <w:r w:rsidR="007A0ED2" w:rsidRPr="007A0ED2">
        <w:rPr>
          <w:rFonts w:ascii="仿宋" w:eastAsia="仿宋" w:hAnsi="仿宋" w:cs="宋体" w:hint="eastAsia"/>
          <w:b/>
          <w:bCs/>
          <w:kern w:val="0"/>
          <w:sz w:val="24"/>
          <w:szCs w:val="24"/>
          <w:rPrChange w:id="111" w:author="Owen" w:date="2022-04-06T21:29:00Z">
            <w:rPr>
              <w:rFonts w:ascii="仿宋" w:eastAsia="仿宋" w:hAnsi="仿宋" w:cs="宋体" w:hint="eastAsia"/>
              <w:kern w:val="0"/>
              <w:sz w:val="24"/>
              <w:szCs w:val="24"/>
            </w:rPr>
          </w:rPrChange>
        </w:rPr>
        <w:t>)</w:t>
      </w:r>
      <w:r w:rsidR="00323BDD">
        <w:rPr>
          <w:rFonts w:ascii="仿宋" w:eastAsia="仿宋" w:hAnsi="仿宋" w:cs="宋体"/>
          <w:b/>
          <w:bCs/>
          <w:kern w:val="0"/>
          <w:sz w:val="24"/>
          <w:szCs w:val="24"/>
        </w:rPr>
        <w:t>.</w:t>
      </w:r>
      <w:r w:rsidR="006379BC">
        <w:rPr>
          <w:rFonts w:ascii="仿宋" w:eastAsia="仿宋" w:hAnsi="仿宋" w:cs="宋体" w:hint="eastAsia"/>
          <w:kern w:val="0"/>
          <w:sz w:val="24"/>
          <w:szCs w:val="24"/>
        </w:rPr>
        <w:t>首先,通过空间热点分析探索上海城市文化生态系统服务不平衡指数的空间聚类模式</w:t>
      </w:r>
      <w:r w:rsidR="008C16BD">
        <w:rPr>
          <w:rFonts w:ascii="仿宋" w:eastAsia="仿宋" w:hAnsi="仿宋" w:cs="宋体"/>
          <w:kern w:val="0"/>
          <w:sz w:val="24"/>
          <w:szCs w:val="24"/>
        </w:rPr>
        <w:t>.</w:t>
      </w:r>
      <w:commentRangeStart w:id="112"/>
      <w:r w:rsidR="006379BC">
        <w:rPr>
          <w:rFonts w:ascii="仿宋" w:eastAsia="仿宋" w:hAnsi="仿宋" w:cs="宋体" w:hint="eastAsia"/>
          <w:kern w:val="0"/>
          <w:sz w:val="24"/>
          <w:szCs w:val="24"/>
        </w:rPr>
        <w:t>第二,基于该聚类模式,通过</w:t>
      </w:r>
      <w:r w:rsidR="006379BC">
        <w:rPr>
          <w:rFonts w:ascii="仿宋" w:eastAsia="仿宋" w:hAnsi="仿宋" w:cs="宋体"/>
          <w:kern w:val="0"/>
          <w:sz w:val="24"/>
          <w:szCs w:val="24"/>
        </w:rPr>
        <w:t>ANOVA</w:t>
      </w:r>
      <w:r w:rsidR="006379BC">
        <w:rPr>
          <w:rFonts w:ascii="仿宋" w:eastAsia="仿宋" w:hAnsi="仿宋" w:cs="宋体" w:hint="eastAsia"/>
          <w:kern w:val="0"/>
          <w:sz w:val="24"/>
          <w:szCs w:val="24"/>
        </w:rPr>
        <w:t>比较不同</w:t>
      </w:r>
      <w:r w:rsidR="00F44579">
        <w:rPr>
          <w:rFonts w:ascii="仿宋" w:eastAsia="仿宋" w:hAnsi="仿宋" w:cs="宋体" w:hint="eastAsia"/>
          <w:kern w:val="0"/>
          <w:sz w:val="24"/>
          <w:szCs w:val="24"/>
        </w:rPr>
        <w:t>热点及冷点区域之间的人口年龄,收入组成是否存在显著差异,以探索上海市城市文化生态系统服务供需配置的环境公平性.</w:t>
      </w:r>
      <w:commentRangeEnd w:id="112"/>
      <w:r w:rsidR="000827A0">
        <w:rPr>
          <w:rStyle w:val="a9"/>
        </w:rPr>
        <w:commentReference w:id="112"/>
      </w:r>
      <w:r w:rsidR="008C16BD">
        <w:rPr>
          <w:rFonts w:ascii="仿宋" w:eastAsia="仿宋" w:hAnsi="仿宋" w:cs="宋体" w:hint="eastAsia"/>
          <w:kern w:val="0"/>
          <w:sz w:val="24"/>
          <w:szCs w:val="24"/>
        </w:rPr>
        <w:t>热点分析已被广泛用于生态系统服务研究,是分析生态系统服务供需配置空间分布的常用手段</w:t>
      </w:r>
      <w:r w:rsidR="008C16BD">
        <w:rPr>
          <w:rFonts w:ascii="仿宋" w:eastAsia="仿宋" w:hAnsi="仿宋" w:cs="宋体" w:hint="eastAsia"/>
          <w:kern w:val="0"/>
          <w:sz w:val="24"/>
          <w:szCs w:val="24"/>
        </w:rPr>
        <w:t>.</w:t>
      </w:r>
      <w:proofErr w:type="spellStart"/>
      <w:r w:rsidR="008C16BD">
        <w:rPr>
          <w:rFonts w:ascii="仿宋" w:eastAsia="仿宋" w:hAnsi="仿宋" w:cs="宋体" w:hint="eastAsia"/>
          <w:kern w:val="0"/>
          <w:sz w:val="24"/>
          <w:szCs w:val="24"/>
        </w:rPr>
        <w:t>anova</w:t>
      </w:r>
      <w:proofErr w:type="spellEnd"/>
    </w:p>
    <w:p w14:paraId="780938AE" w14:textId="2E106FB0" w:rsidR="008C16BD" w:rsidRPr="00323BDD" w:rsidRDefault="005A56A1" w:rsidP="00323BDD">
      <w:pPr>
        <w:widowControl/>
        <w:ind w:firstLine="420"/>
        <w:rPr>
          <w:rFonts w:ascii="仿宋" w:eastAsia="仿宋" w:hAnsi="仿宋" w:cs="宋体" w:hint="eastAsia"/>
          <w:kern w:val="0"/>
          <w:sz w:val="24"/>
          <w:szCs w:val="24"/>
          <w:rPrChange w:id="113" w:author="Owen" w:date="2022-04-06T21:30:00Z">
            <w:rPr>
              <w:rFonts w:ascii="宋体" w:hAnsi="宋体" w:cs="宋体"/>
              <w:kern w:val="0"/>
              <w:sz w:val="24"/>
              <w:szCs w:val="24"/>
            </w:rPr>
          </w:rPrChange>
        </w:rPr>
        <w:pPrChange w:id="114" w:author="Owen" w:date="2022-04-06T21:30:00Z">
          <w:pPr>
            <w:widowControl/>
            <w:jc w:val="left"/>
          </w:pPr>
        </w:pPrChange>
      </w:pPr>
      <w:r w:rsidRPr="00323BDD">
        <w:rPr>
          <w:rFonts w:ascii="仿宋" w:eastAsia="仿宋" w:hAnsi="仿宋" w:cs="宋体" w:hint="eastAsia"/>
          <w:kern w:val="0"/>
          <w:sz w:val="24"/>
          <w:szCs w:val="24"/>
          <w:rPrChange w:id="115" w:author="Owen" w:date="2022-04-06T21:30:00Z">
            <w:rPr>
              <w:rFonts w:ascii="宋体" w:hAnsi="宋体" w:cs="宋体" w:hint="eastAsia"/>
              <w:kern w:val="0"/>
              <w:sz w:val="24"/>
              <w:szCs w:val="24"/>
            </w:rPr>
          </w:rPrChange>
        </w:rPr>
        <w:t>本项目</w:t>
      </w:r>
      <w:r w:rsidR="00FA1A1F" w:rsidRPr="00323BDD">
        <w:rPr>
          <w:rFonts w:ascii="仿宋" w:eastAsia="仿宋" w:hAnsi="仿宋" w:cs="宋体" w:hint="eastAsia"/>
          <w:kern w:val="0"/>
          <w:sz w:val="24"/>
          <w:szCs w:val="24"/>
          <w:rPrChange w:id="116" w:author="Owen" w:date="2022-04-06T21:30:00Z">
            <w:rPr>
              <w:rFonts w:ascii="宋体" w:hAnsi="宋体" w:cs="宋体" w:hint="eastAsia"/>
              <w:kern w:val="0"/>
              <w:sz w:val="24"/>
              <w:szCs w:val="24"/>
            </w:rPr>
          </w:rPrChange>
        </w:rPr>
        <w:t>拟定</w:t>
      </w:r>
      <w:r w:rsidRPr="00323BDD">
        <w:rPr>
          <w:rFonts w:ascii="仿宋" w:eastAsia="仿宋" w:hAnsi="仿宋" w:cs="宋体" w:hint="eastAsia"/>
          <w:kern w:val="0"/>
          <w:sz w:val="24"/>
          <w:szCs w:val="24"/>
          <w:rPrChange w:id="117" w:author="Owen" w:date="2022-04-06T21:30:00Z">
            <w:rPr>
              <w:rFonts w:ascii="宋体" w:hAnsi="宋体" w:cs="宋体" w:hint="eastAsia"/>
              <w:kern w:val="0"/>
              <w:sz w:val="24"/>
              <w:szCs w:val="24"/>
            </w:rPr>
          </w:rPrChange>
        </w:rPr>
        <w:t>流程如下:首先,</w:t>
      </w:r>
      <w:r w:rsidR="008C16BD" w:rsidRPr="00323BDD">
        <w:rPr>
          <w:rFonts w:ascii="仿宋" w:eastAsia="仿宋" w:hAnsi="仿宋" w:cs="宋体" w:hint="eastAsia"/>
          <w:kern w:val="0"/>
          <w:sz w:val="24"/>
          <w:szCs w:val="24"/>
          <w:rPrChange w:id="118" w:author="Owen" w:date="2022-04-06T21:30:00Z">
            <w:rPr>
              <w:rFonts w:ascii="宋体" w:hAnsi="宋体" w:cs="宋体" w:hint="eastAsia"/>
              <w:kern w:val="0"/>
              <w:sz w:val="24"/>
              <w:szCs w:val="24"/>
            </w:rPr>
          </w:rPrChange>
        </w:rPr>
        <w:t>将附属社会经济数据重采样,使其栅格分辨率与土地利用类型数据统一</w:t>
      </w:r>
      <w:r w:rsidRPr="00323BDD">
        <w:rPr>
          <w:rFonts w:ascii="仿宋" w:eastAsia="仿宋" w:hAnsi="仿宋" w:cs="宋体"/>
          <w:kern w:val="0"/>
          <w:sz w:val="24"/>
          <w:szCs w:val="24"/>
          <w:rPrChange w:id="119"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120" w:author="Owen" w:date="2022-04-06T21:30:00Z">
            <w:rPr>
              <w:rFonts w:ascii="宋体" w:hAnsi="宋体" w:cs="宋体" w:hint="eastAsia"/>
              <w:kern w:val="0"/>
              <w:sz w:val="24"/>
              <w:szCs w:val="24"/>
            </w:rPr>
          </w:rPrChange>
        </w:rPr>
        <w:t>第二,通过文献搜集确定文化生态系统服务供给及需求评估指标,经专家打分,领域分析等方法,获取单一网格指标指数,并对其进行最大最小值标准化,统一其量纲;第三,对各个指标进行空间叠加分析,计算文化生态系统服务供给及需求指数,并考虑其差值作为供需匹配性指数</w:t>
      </w:r>
      <w:r w:rsidR="00EA581F" w:rsidRPr="00323BDD">
        <w:rPr>
          <w:rFonts w:ascii="仿宋" w:eastAsia="仿宋" w:hAnsi="仿宋" w:cs="宋体" w:hint="eastAsia"/>
          <w:kern w:val="0"/>
          <w:sz w:val="24"/>
          <w:szCs w:val="24"/>
          <w:rPrChange w:id="121" w:author="Owen" w:date="2022-04-06T21:30:00Z">
            <w:rPr>
              <w:rFonts w:ascii="宋体" w:hAnsi="宋体" w:cs="宋体" w:hint="eastAsia"/>
              <w:kern w:val="0"/>
              <w:sz w:val="24"/>
              <w:szCs w:val="24"/>
            </w:rPr>
          </w:rPrChange>
        </w:rPr>
        <w:t>,完成文化生态系统服务制图</w:t>
      </w:r>
      <w:r w:rsidR="00EA581F" w:rsidRPr="00323BDD">
        <w:rPr>
          <w:rFonts w:ascii="仿宋" w:eastAsia="仿宋" w:hAnsi="仿宋" w:cs="宋体"/>
          <w:kern w:val="0"/>
          <w:sz w:val="24"/>
          <w:szCs w:val="24"/>
          <w:rPrChange w:id="122" w:author="Owen" w:date="2022-04-06T21:30:00Z">
            <w:rPr>
              <w:rFonts w:ascii="宋体" w:hAnsi="宋体" w:cs="宋体"/>
              <w:kern w:val="0"/>
              <w:sz w:val="24"/>
              <w:szCs w:val="24"/>
            </w:rPr>
          </w:rPrChange>
        </w:rPr>
        <w:t>;</w:t>
      </w:r>
      <w:r w:rsidRPr="00323BDD">
        <w:rPr>
          <w:rFonts w:ascii="仿宋" w:eastAsia="仿宋" w:hAnsi="仿宋" w:cs="宋体" w:hint="eastAsia"/>
          <w:kern w:val="0"/>
          <w:sz w:val="24"/>
          <w:szCs w:val="24"/>
          <w:rPrChange w:id="123" w:author="Owen" w:date="2022-04-06T21:30:00Z">
            <w:rPr>
              <w:rFonts w:ascii="宋体" w:hAnsi="宋体" w:cs="宋体" w:hint="eastAsia"/>
              <w:kern w:val="0"/>
              <w:sz w:val="24"/>
              <w:szCs w:val="24"/>
            </w:rPr>
          </w:rPrChange>
        </w:rPr>
        <w:t>最后</w:t>
      </w:r>
      <w:r w:rsidR="00EA581F" w:rsidRPr="00323BDD">
        <w:rPr>
          <w:rFonts w:ascii="仿宋" w:eastAsia="仿宋" w:hAnsi="仿宋" w:cs="宋体" w:hint="eastAsia"/>
          <w:kern w:val="0"/>
          <w:sz w:val="24"/>
          <w:szCs w:val="24"/>
          <w:rPrChange w:id="124" w:author="Owen" w:date="2022-04-06T21:30:00Z">
            <w:rPr>
              <w:rFonts w:ascii="宋体" w:hAnsi="宋体" w:cs="宋体" w:hint="eastAsia"/>
              <w:kern w:val="0"/>
              <w:sz w:val="24"/>
              <w:szCs w:val="24"/>
            </w:rPr>
          </w:rPrChange>
        </w:rPr>
        <w:t>,</w:t>
      </w:r>
      <w:r w:rsidRPr="00323BDD">
        <w:rPr>
          <w:rFonts w:ascii="仿宋" w:eastAsia="仿宋" w:hAnsi="仿宋" w:cs="宋体" w:hint="eastAsia"/>
          <w:kern w:val="0"/>
          <w:sz w:val="24"/>
          <w:szCs w:val="24"/>
          <w:rPrChange w:id="125" w:author="Owen" w:date="2022-04-06T21:30:00Z">
            <w:rPr>
              <w:rFonts w:ascii="宋体" w:hAnsi="宋体" w:cs="宋体" w:hint="eastAsia"/>
              <w:kern w:val="0"/>
              <w:sz w:val="24"/>
              <w:szCs w:val="24"/>
            </w:rPr>
          </w:rPrChange>
        </w:rPr>
        <w:t>通过空间热点分析探索</w:t>
      </w:r>
      <w:r w:rsidR="0045638D" w:rsidRPr="00323BDD">
        <w:rPr>
          <w:rFonts w:ascii="仿宋" w:eastAsia="仿宋" w:hAnsi="仿宋" w:cs="宋体" w:hint="eastAsia"/>
          <w:kern w:val="0"/>
          <w:sz w:val="24"/>
          <w:szCs w:val="24"/>
          <w:rPrChange w:id="126" w:author="Owen" w:date="2022-04-06T21:30:00Z">
            <w:rPr>
              <w:rFonts w:ascii="宋体" w:hAnsi="宋体" w:cs="宋体" w:hint="eastAsia"/>
              <w:kern w:val="0"/>
              <w:sz w:val="24"/>
              <w:szCs w:val="24"/>
            </w:rPr>
          </w:rPrChange>
        </w:rPr>
        <w:t>不同人群中文化生态系统服务供需配置的环境公平性,</w:t>
      </w:r>
      <w:r w:rsidR="00FA1A1F" w:rsidRPr="00323BDD">
        <w:rPr>
          <w:rFonts w:ascii="仿宋" w:eastAsia="仿宋" w:hAnsi="仿宋" w:cs="宋体" w:hint="eastAsia"/>
          <w:kern w:val="0"/>
          <w:sz w:val="24"/>
          <w:szCs w:val="24"/>
          <w:rPrChange w:id="127" w:author="Owen" w:date="2022-04-06T21:30:00Z">
            <w:rPr>
              <w:rFonts w:ascii="宋体" w:hAnsi="宋体" w:cs="宋体" w:hint="eastAsia"/>
              <w:kern w:val="0"/>
              <w:sz w:val="24"/>
              <w:szCs w:val="24"/>
            </w:rPr>
          </w:rPrChange>
        </w:rPr>
        <w:t>评估上海市文化生态系统配置现状</w:t>
      </w:r>
      <w:r w:rsidR="00A537B7">
        <w:rPr>
          <w:rFonts w:ascii="仿宋" w:eastAsia="仿宋" w:hAnsi="仿宋" w:cs="宋体" w:hint="eastAsia"/>
          <w:kern w:val="0"/>
          <w:sz w:val="24"/>
          <w:szCs w:val="24"/>
        </w:rPr>
        <w:t>(图1</w:t>
      </w:r>
      <w:r w:rsidR="00A537B7">
        <w:rPr>
          <w:rFonts w:ascii="仿宋" w:eastAsia="仿宋" w:hAnsi="仿宋" w:cs="宋体"/>
          <w:kern w:val="0"/>
          <w:sz w:val="24"/>
          <w:szCs w:val="24"/>
        </w:rPr>
        <w:t>)</w:t>
      </w:r>
      <w:r w:rsidR="00FA1A1F" w:rsidRPr="00323BDD">
        <w:rPr>
          <w:rFonts w:ascii="仿宋" w:eastAsia="仿宋" w:hAnsi="仿宋" w:cs="宋体" w:hint="eastAsia"/>
          <w:kern w:val="0"/>
          <w:sz w:val="24"/>
          <w:szCs w:val="24"/>
          <w:rPrChange w:id="128" w:author="Owen" w:date="2022-04-06T21:30:00Z">
            <w:rPr>
              <w:rFonts w:ascii="宋体" w:hAnsi="宋体" w:cs="宋体" w:hint="eastAsia"/>
              <w:kern w:val="0"/>
              <w:sz w:val="24"/>
              <w:szCs w:val="24"/>
            </w:rPr>
          </w:rPrChange>
        </w:rPr>
        <w:t>.</w:t>
      </w:r>
    </w:p>
    <w:p w14:paraId="4C7570A3" w14:textId="2AEA95CF" w:rsidR="0045638D" w:rsidRDefault="0045638D" w:rsidP="00323BDD">
      <w:pPr>
        <w:widowControl/>
        <w:ind w:firstLine="420"/>
        <w:rPr>
          <w:rFonts w:ascii="仿宋" w:eastAsia="仿宋" w:hAnsi="仿宋" w:cs="宋体"/>
          <w:kern w:val="0"/>
          <w:sz w:val="24"/>
          <w:szCs w:val="24"/>
        </w:rPr>
      </w:pPr>
      <w:commentRangeStart w:id="129"/>
      <w:r w:rsidRPr="00323BDD">
        <w:rPr>
          <w:rFonts w:ascii="仿宋" w:eastAsia="仿宋" w:hAnsi="仿宋" w:cs="宋体" w:hint="eastAsia"/>
          <w:kern w:val="0"/>
          <w:sz w:val="24"/>
          <w:szCs w:val="24"/>
          <w:rPrChange w:id="130" w:author="Owen" w:date="2022-04-06T21:30:00Z">
            <w:rPr>
              <w:rFonts w:ascii="宋体" w:hAnsi="宋体" w:cs="宋体" w:hint="eastAsia"/>
              <w:kern w:val="0"/>
              <w:sz w:val="24"/>
              <w:szCs w:val="24"/>
            </w:rPr>
          </w:rPrChange>
        </w:rPr>
        <w:t>由于生态系统服务供需制图研究数量较多,重复性工作较多,流程化,自动化的的脚本能够大大降低空间分析过程</w:t>
      </w:r>
      <w:r w:rsidR="00FA1A1F" w:rsidRPr="00323BDD">
        <w:rPr>
          <w:rFonts w:ascii="仿宋" w:eastAsia="仿宋" w:hAnsi="仿宋" w:cs="宋体" w:hint="eastAsia"/>
          <w:kern w:val="0"/>
          <w:sz w:val="24"/>
          <w:szCs w:val="24"/>
          <w:rPrChange w:id="131" w:author="Owen" w:date="2022-04-06T21:30:00Z">
            <w:rPr>
              <w:rFonts w:ascii="宋体" w:hAnsi="宋体" w:cs="宋体" w:hint="eastAsia"/>
              <w:kern w:val="0"/>
              <w:sz w:val="24"/>
              <w:szCs w:val="24"/>
            </w:rPr>
          </w:rPrChange>
        </w:rPr>
        <w:t>中消耗的</w:t>
      </w:r>
      <w:r w:rsidRPr="00323BDD">
        <w:rPr>
          <w:rFonts w:ascii="仿宋" w:eastAsia="仿宋" w:hAnsi="仿宋" w:cs="宋体" w:hint="eastAsia"/>
          <w:kern w:val="0"/>
          <w:sz w:val="24"/>
          <w:szCs w:val="24"/>
          <w:rPrChange w:id="132" w:author="Owen" w:date="2022-04-06T21:30:00Z">
            <w:rPr>
              <w:rFonts w:ascii="宋体" w:hAnsi="宋体" w:cs="宋体" w:hint="eastAsia"/>
              <w:kern w:val="0"/>
              <w:sz w:val="24"/>
              <w:szCs w:val="24"/>
            </w:rPr>
          </w:rPrChange>
        </w:rPr>
        <w:t>时间</w:t>
      </w:r>
      <w:r w:rsidR="00FA1A1F" w:rsidRPr="00323BDD">
        <w:rPr>
          <w:rFonts w:ascii="仿宋" w:eastAsia="仿宋" w:hAnsi="仿宋" w:cs="宋体" w:hint="eastAsia"/>
          <w:kern w:val="0"/>
          <w:sz w:val="24"/>
          <w:szCs w:val="24"/>
          <w:rPrChange w:id="133" w:author="Owen" w:date="2022-04-06T21:30:00Z">
            <w:rPr>
              <w:rFonts w:ascii="宋体" w:hAnsi="宋体" w:cs="宋体" w:hint="eastAsia"/>
              <w:kern w:val="0"/>
              <w:sz w:val="24"/>
              <w:szCs w:val="24"/>
            </w:rPr>
          </w:rPrChange>
        </w:rPr>
        <w:t>与精力</w:t>
      </w:r>
      <w:r w:rsidRPr="00323BDD">
        <w:rPr>
          <w:rFonts w:ascii="仿宋" w:eastAsia="仿宋" w:hAnsi="仿宋" w:cs="宋体" w:hint="eastAsia"/>
          <w:kern w:val="0"/>
          <w:sz w:val="24"/>
          <w:szCs w:val="24"/>
          <w:rPrChange w:id="134" w:author="Owen" w:date="2022-04-06T21:30:00Z">
            <w:rPr>
              <w:rFonts w:ascii="宋体" w:hAnsi="宋体" w:cs="宋体" w:hint="eastAsia"/>
              <w:kern w:val="0"/>
              <w:sz w:val="24"/>
              <w:szCs w:val="24"/>
            </w:rPr>
          </w:rPrChange>
        </w:rPr>
        <w:t>,使得研究人员能够更专注于解释生态系统服务供需匹配的分布特点.因此,本文拟基于</w:t>
      </w:r>
      <w:proofErr w:type="spellStart"/>
      <w:r w:rsidR="00FA2A64" w:rsidRPr="00323BDD">
        <w:rPr>
          <w:rFonts w:ascii="仿宋" w:eastAsia="仿宋" w:hAnsi="仿宋" w:cs="宋体" w:hint="eastAsia"/>
          <w:kern w:val="0"/>
          <w:sz w:val="24"/>
          <w:szCs w:val="24"/>
          <w:rPrChange w:id="135" w:author="Owen" w:date="2022-04-06T21:30:00Z">
            <w:rPr>
              <w:rFonts w:ascii="宋体" w:hAnsi="宋体" w:cs="宋体" w:hint="eastAsia"/>
              <w:kern w:val="0"/>
              <w:sz w:val="24"/>
              <w:szCs w:val="24"/>
            </w:rPr>
          </w:rPrChange>
        </w:rPr>
        <w:t>A</w:t>
      </w:r>
      <w:r w:rsidR="00FA2A64" w:rsidRPr="00323BDD">
        <w:rPr>
          <w:rFonts w:ascii="仿宋" w:eastAsia="仿宋" w:hAnsi="仿宋" w:cs="宋体"/>
          <w:kern w:val="0"/>
          <w:sz w:val="24"/>
          <w:szCs w:val="24"/>
          <w:rPrChange w:id="136" w:author="Owen" w:date="2022-04-06T21:30:00Z">
            <w:rPr>
              <w:rFonts w:ascii="宋体" w:hAnsi="宋体" w:cs="宋体"/>
              <w:kern w:val="0"/>
              <w:sz w:val="24"/>
              <w:szCs w:val="24"/>
            </w:rPr>
          </w:rPrChange>
        </w:rPr>
        <w:t>rcpy</w:t>
      </w:r>
      <w:proofErr w:type="spellEnd"/>
      <w:r w:rsidRPr="00323BDD">
        <w:rPr>
          <w:rFonts w:ascii="仿宋" w:eastAsia="仿宋" w:hAnsi="仿宋" w:cs="宋体" w:hint="eastAsia"/>
          <w:kern w:val="0"/>
          <w:sz w:val="24"/>
          <w:szCs w:val="24"/>
          <w:rPrChange w:id="137" w:author="Owen" w:date="2022-04-06T21:30:00Z">
            <w:rPr>
              <w:rFonts w:ascii="宋体" w:hAnsi="宋体" w:cs="宋体" w:hint="eastAsia"/>
              <w:kern w:val="0"/>
              <w:sz w:val="24"/>
              <w:szCs w:val="24"/>
            </w:rPr>
          </w:rPrChange>
        </w:rPr>
        <w:t>与</w:t>
      </w:r>
      <w:r w:rsidR="00FA2A64" w:rsidRPr="00323BDD">
        <w:rPr>
          <w:rFonts w:ascii="仿宋" w:eastAsia="仿宋" w:hAnsi="仿宋" w:cs="宋体"/>
          <w:kern w:val="0"/>
          <w:sz w:val="24"/>
          <w:szCs w:val="24"/>
          <w:rPrChange w:id="138" w:author="Owen" w:date="2022-04-06T21:30:00Z">
            <w:rPr>
              <w:rFonts w:ascii="宋体" w:hAnsi="宋体" w:cs="宋体"/>
              <w:kern w:val="0"/>
              <w:sz w:val="24"/>
              <w:szCs w:val="24"/>
            </w:rPr>
          </w:rPrChange>
        </w:rPr>
        <w:t>A</w:t>
      </w:r>
      <w:r w:rsidRPr="00323BDD">
        <w:rPr>
          <w:rFonts w:ascii="仿宋" w:eastAsia="仿宋" w:hAnsi="仿宋" w:cs="宋体"/>
          <w:kern w:val="0"/>
          <w:sz w:val="24"/>
          <w:szCs w:val="24"/>
          <w:rPrChange w:id="139" w:author="Owen" w:date="2022-04-06T21:30:00Z">
            <w:rPr>
              <w:rFonts w:ascii="宋体" w:hAnsi="宋体" w:cs="宋体"/>
              <w:kern w:val="0"/>
              <w:sz w:val="24"/>
              <w:szCs w:val="24"/>
            </w:rPr>
          </w:rPrChange>
        </w:rPr>
        <w:t>rc</w:t>
      </w:r>
      <w:r w:rsidR="00FA2A64" w:rsidRPr="00323BDD">
        <w:rPr>
          <w:rFonts w:ascii="仿宋" w:eastAsia="仿宋" w:hAnsi="仿宋" w:cs="宋体"/>
          <w:kern w:val="0"/>
          <w:sz w:val="24"/>
          <w:szCs w:val="24"/>
          <w:rPrChange w:id="140" w:author="Owen" w:date="2022-04-06T21:30:00Z">
            <w:rPr>
              <w:rFonts w:ascii="宋体" w:hAnsi="宋体" w:cs="宋体"/>
              <w:kern w:val="0"/>
              <w:sz w:val="24"/>
              <w:szCs w:val="24"/>
            </w:rPr>
          </w:rPrChange>
        </w:rPr>
        <w:t>Map</w:t>
      </w:r>
      <w:r w:rsidRPr="00323BDD">
        <w:rPr>
          <w:rFonts w:ascii="仿宋" w:eastAsia="仿宋" w:hAnsi="仿宋" w:cs="宋体" w:hint="eastAsia"/>
          <w:kern w:val="0"/>
          <w:sz w:val="24"/>
          <w:szCs w:val="24"/>
          <w:rPrChange w:id="141" w:author="Owen" w:date="2022-04-06T21:30:00Z">
            <w:rPr>
              <w:rFonts w:ascii="宋体" w:hAnsi="宋体" w:cs="宋体" w:hint="eastAsia"/>
              <w:kern w:val="0"/>
              <w:sz w:val="24"/>
              <w:szCs w:val="24"/>
            </w:rPr>
          </w:rPrChange>
        </w:rPr>
        <w:t>中的模型构建器,实现土地利用数据及栅格数据重采样,邻域分析,空间叠加分析,生态系统服务供需制图,生态系统服务供需匹配性热点分析等一系列空间分析流程</w:t>
      </w:r>
      <w:r w:rsidR="00FA1A1F" w:rsidRPr="00323BDD">
        <w:rPr>
          <w:rFonts w:ascii="仿宋" w:eastAsia="仿宋" w:hAnsi="仿宋" w:cs="宋体" w:hint="eastAsia"/>
          <w:kern w:val="0"/>
          <w:sz w:val="24"/>
          <w:szCs w:val="24"/>
          <w:rPrChange w:id="142" w:author="Owen" w:date="2022-04-06T21:30:00Z">
            <w:rPr>
              <w:rFonts w:ascii="宋体" w:hAnsi="宋体" w:cs="宋体" w:hint="eastAsia"/>
              <w:kern w:val="0"/>
              <w:sz w:val="24"/>
              <w:szCs w:val="24"/>
            </w:rPr>
          </w:rPrChange>
        </w:rPr>
        <w:t>,高效完成生态系统服务供需建模,体现地理空间分析思维.</w:t>
      </w:r>
      <w:commentRangeEnd w:id="129"/>
      <w:r w:rsidR="0056307D">
        <w:rPr>
          <w:rStyle w:val="a9"/>
        </w:rPr>
        <w:commentReference w:id="129"/>
      </w:r>
    </w:p>
    <w:p w14:paraId="7A2F452B" w14:textId="77777777" w:rsidR="00A537B7" w:rsidRDefault="00A537B7" w:rsidP="00A537B7">
      <w:pPr>
        <w:keepNext/>
        <w:widowControl/>
        <w:ind w:firstLine="420"/>
        <w:pPrChange w:id="143" w:author="Owen" w:date="2022-04-06T22:16:00Z">
          <w:pPr>
            <w:widowControl/>
            <w:ind w:firstLine="420"/>
          </w:pPr>
        </w:pPrChange>
      </w:pPr>
      <w:r>
        <w:rPr>
          <w:rFonts w:ascii="仿宋" w:eastAsia="仿宋" w:hAnsi="仿宋" w:cs="宋体" w:hint="eastAsia"/>
          <w:noProof/>
          <w:kern w:val="0"/>
          <w:sz w:val="24"/>
          <w:szCs w:val="24"/>
        </w:rPr>
        <w:lastRenderedPageBreak/>
        <w:drawing>
          <wp:inline distT="0" distB="0" distL="0" distR="0" wp14:anchorId="111D5E58" wp14:editId="52B053F1">
            <wp:extent cx="5850890" cy="539686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0890" cy="5396865"/>
                    </a:xfrm>
                    <a:prstGeom prst="rect">
                      <a:avLst/>
                    </a:prstGeom>
                  </pic:spPr>
                </pic:pic>
              </a:graphicData>
            </a:graphic>
          </wp:inline>
        </w:drawing>
      </w:r>
    </w:p>
    <w:p w14:paraId="0481E36B" w14:textId="26661016" w:rsidR="00A537B7" w:rsidRPr="00A537B7" w:rsidRDefault="00A537B7" w:rsidP="00A537B7">
      <w:pPr>
        <w:pStyle w:val="af3"/>
        <w:jc w:val="center"/>
        <w:rPr>
          <w:rFonts w:ascii="黑体" w:hAnsi="黑体" w:cs="宋体" w:hint="eastAsia"/>
          <w:b/>
          <w:bCs/>
          <w:kern w:val="0"/>
          <w:sz w:val="32"/>
          <w:szCs w:val="32"/>
          <w:rPrChange w:id="144" w:author="Owen" w:date="2022-04-06T22:16:00Z">
            <w:rPr>
              <w:rFonts w:ascii="仿宋" w:eastAsia="仿宋" w:hAnsi="仿宋" w:cs="宋体" w:hint="eastAsia"/>
              <w:kern w:val="0"/>
              <w:sz w:val="24"/>
              <w:szCs w:val="24"/>
            </w:rPr>
          </w:rPrChange>
        </w:rPr>
        <w:pPrChange w:id="145" w:author="Owen" w:date="2022-04-06T22:16:00Z">
          <w:pPr>
            <w:widowControl/>
          </w:pPr>
        </w:pPrChange>
      </w:pPr>
      <w:r w:rsidRPr="00A537B7">
        <w:rPr>
          <w:rFonts w:ascii="黑体" w:hAnsi="黑体" w:hint="eastAsia"/>
          <w:b/>
          <w:bCs/>
          <w:sz w:val="22"/>
          <w:szCs w:val="22"/>
          <w:rPrChange w:id="146" w:author="Owen" w:date="2022-04-06T22:16:00Z">
            <w:rPr>
              <w:rFonts w:hint="eastAsia"/>
            </w:rPr>
          </w:rPrChange>
        </w:rPr>
        <w:t>图</w:t>
      </w:r>
      <w:r w:rsidR="00F8540F">
        <w:rPr>
          <w:rFonts w:ascii="黑体" w:hAnsi="黑体" w:hint="eastAsia"/>
          <w:b/>
          <w:bCs/>
          <w:sz w:val="22"/>
          <w:szCs w:val="22"/>
        </w:rPr>
        <w:t>2</w:t>
      </w:r>
      <w:r w:rsidRPr="00A537B7">
        <w:rPr>
          <w:rFonts w:ascii="黑体" w:hAnsi="黑体" w:hint="eastAsia"/>
          <w:sz w:val="22"/>
          <w:szCs w:val="22"/>
          <w:rPrChange w:id="147" w:author="Owen" w:date="2022-04-06T22:16:00Z">
            <w:rPr>
              <w:rFonts w:hint="eastAsia"/>
            </w:rPr>
          </w:rPrChange>
        </w:rPr>
        <w:t>技术路线</w:t>
      </w:r>
    </w:p>
    <w:p w14:paraId="468EF76F" w14:textId="69617910" w:rsidR="00A537B7" w:rsidRDefault="00A537B7" w:rsidP="00A537B7">
      <w:pPr>
        <w:pStyle w:val="a6"/>
        <w:ind w:firstLineChars="0" w:firstLine="0"/>
        <w:rPr>
          <w:b/>
        </w:rPr>
      </w:pPr>
      <w:r>
        <w:rPr>
          <w:rFonts w:ascii="仿宋" w:eastAsia="仿宋" w:hAnsi="仿宋" w:cs="宋体"/>
          <w:kern w:val="0"/>
          <w:sz w:val="24"/>
          <w:szCs w:val="24"/>
        </w:rPr>
        <w:br w:type="page"/>
      </w:r>
      <w:r w:rsidRPr="0038040F">
        <w:rPr>
          <w:rFonts w:hint="eastAsia"/>
          <w:b/>
        </w:rPr>
        <w:lastRenderedPageBreak/>
        <w:t>研究</w:t>
      </w:r>
      <w:r>
        <w:rPr>
          <w:rFonts w:hint="eastAsia"/>
          <w:b/>
        </w:rPr>
        <w:t>结果</w:t>
      </w:r>
      <w:r w:rsidRPr="0038040F">
        <w:rPr>
          <w:rFonts w:hint="eastAsia"/>
          <w:b/>
        </w:rPr>
        <w:t>：</w:t>
      </w:r>
    </w:p>
    <w:p w14:paraId="75B728C6" w14:textId="77777777" w:rsidR="00A537B7" w:rsidRDefault="00A537B7" w:rsidP="00A537B7">
      <w:pPr>
        <w:pStyle w:val="a6"/>
        <w:widowControl/>
        <w:numPr>
          <w:ilvl w:val="0"/>
          <w:numId w:val="8"/>
        </w:numPr>
        <w:spacing w:after="160" w:line="259" w:lineRule="auto"/>
        <w:ind w:firstLineChars="0"/>
        <w:jc w:val="left"/>
        <w:rPr>
          <w:b/>
        </w:rPr>
      </w:pPr>
      <w:r>
        <w:rPr>
          <w:rFonts w:hint="eastAsia"/>
          <w:b/>
        </w:rPr>
        <w:t>文化服务空间匹配性</w:t>
      </w:r>
    </w:p>
    <w:p w14:paraId="0EA430C3" w14:textId="77777777" w:rsidR="00A537B7" w:rsidRDefault="00A537B7" w:rsidP="00A537B7">
      <w:pPr>
        <w:pStyle w:val="a6"/>
        <w:ind w:left="360" w:firstLineChars="0" w:firstLine="0"/>
        <w:rPr>
          <w:b/>
        </w:rPr>
      </w:pPr>
    </w:p>
    <w:p w14:paraId="2D1AFE15" w14:textId="6B5B518E" w:rsidR="00A537B7" w:rsidRPr="00A537B7" w:rsidRDefault="00A537B7" w:rsidP="00A537B7">
      <w:pPr>
        <w:pStyle w:val="a6"/>
        <w:widowControl/>
        <w:numPr>
          <w:ilvl w:val="0"/>
          <w:numId w:val="8"/>
        </w:numPr>
        <w:spacing w:after="160" w:line="259" w:lineRule="auto"/>
        <w:ind w:firstLineChars="0"/>
        <w:jc w:val="left"/>
        <w:rPr>
          <w:rFonts w:ascii="仿宋" w:eastAsia="仿宋" w:hAnsi="仿宋" w:cs="宋体"/>
          <w:kern w:val="0"/>
          <w:sz w:val="24"/>
          <w:szCs w:val="24"/>
        </w:rPr>
        <w:pPrChange w:id="148" w:author="Owen" w:date="2022-04-06T22:17:00Z">
          <w:pPr>
            <w:widowControl/>
            <w:jc w:val="left"/>
          </w:pPr>
        </w:pPrChange>
      </w:pPr>
      <w:r>
        <w:rPr>
          <w:rFonts w:hint="eastAsia"/>
          <w:b/>
        </w:rPr>
        <w:t>基于文化服务供需不平衡的环境公平性</w:t>
      </w:r>
    </w:p>
    <w:p w14:paraId="1D0B9FB5" w14:textId="61FAB0E7" w:rsidR="00A537B7" w:rsidRDefault="00A537B7">
      <w:pPr>
        <w:widowControl/>
        <w:jc w:val="left"/>
        <w:rPr>
          <w:rFonts w:ascii="仿宋" w:eastAsia="仿宋" w:hAnsi="仿宋" w:cs="宋体" w:hint="eastAsia"/>
          <w:b/>
          <w:bCs/>
          <w:kern w:val="0"/>
          <w:sz w:val="24"/>
          <w:szCs w:val="24"/>
        </w:rPr>
      </w:pPr>
      <w:r>
        <w:rPr>
          <w:rFonts w:ascii="仿宋" w:eastAsia="仿宋" w:hAnsi="仿宋" w:cs="宋体"/>
          <w:b/>
          <w:bCs/>
          <w:kern w:val="0"/>
          <w:sz w:val="24"/>
          <w:szCs w:val="24"/>
        </w:rPr>
        <w:br w:type="page"/>
      </w:r>
    </w:p>
    <w:p w14:paraId="1A02BF63" w14:textId="0F35BF3D" w:rsidR="00123360" w:rsidRDefault="00123360" w:rsidP="00123360">
      <w:pPr>
        <w:pStyle w:val="1"/>
      </w:pPr>
      <w:r>
        <w:rPr>
          <w:rFonts w:hint="eastAsia"/>
        </w:rPr>
        <w:lastRenderedPageBreak/>
        <w:t>问题总结</w:t>
      </w:r>
    </w:p>
    <w:p w14:paraId="1BF6444E" w14:textId="2BF5081B" w:rsidR="00694E85" w:rsidRPr="007C5655" w:rsidRDefault="00694E85" w:rsidP="00694E85">
      <w:pPr>
        <w:rPr>
          <w:rFonts w:ascii="Heiti SC Medium" w:eastAsia="Heiti SC Medium" w:hAnsi="Heiti SC Medium" w:hint="eastAsia"/>
          <w:b/>
          <w:bCs/>
        </w:rPr>
      </w:pPr>
      <w:r w:rsidRPr="007C5655">
        <w:rPr>
          <w:rFonts w:ascii="Heiti SC Medium" w:eastAsia="Heiti SC Medium" w:hAnsi="Heiti SC Medium"/>
          <w:b/>
          <w:bCs/>
        </w:rPr>
        <w:t>0</w:t>
      </w:r>
      <w:r w:rsidR="007C5655" w:rsidRPr="007C5655">
        <w:rPr>
          <w:rFonts w:ascii="Heiti SC Medium" w:eastAsia="Heiti SC Medium" w:hAnsi="Heiti SC Medium"/>
          <w:b/>
          <w:bCs/>
        </w:rPr>
        <w:t>1</w:t>
      </w:r>
    </w:p>
    <w:p w14:paraId="3847BECC" w14:textId="0987E6E7" w:rsidR="00123360" w:rsidRPr="0074703E" w:rsidRDefault="00123360" w:rsidP="00123360">
      <w:pPr>
        <w:pStyle w:val="a6"/>
        <w:numPr>
          <w:ilvl w:val="0"/>
          <w:numId w:val="4"/>
        </w:numPr>
        <w:ind w:firstLineChars="0"/>
        <w:rPr>
          <w:rFonts w:ascii="仿宋" w:eastAsia="仿宋" w:hAnsi="仿宋" w:cs="宋体"/>
          <w:kern w:val="0"/>
          <w:sz w:val="24"/>
          <w:szCs w:val="24"/>
        </w:rPr>
      </w:pPr>
      <w:commentRangeStart w:id="149"/>
      <w:r w:rsidRPr="0074703E">
        <w:rPr>
          <w:rFonts w:ascii="仿宋" w:eastAsia="仿宋" w:hAnsi="仿宋" w:cs="宋体" w:hint="eastAsia"/>
          <w:kern w:val="0"/>
          <w:sz w:val="24"/>
          <w:szCs w:val="24"/>
        </w:rPr>
        <w:t>本研究的空间尺度</w:t>
      </w:r>
      <w:r w:rsidR="0074703E" w:rsidRPr="0074703E">
        <w:rPr>
          <w:rFonts w:ascii="仿宋" w:eastAsia="仿宋" w:hAnsi="仿宋" w:cs="宋体" w:hint="eastAsia"/>
          <w:kern w:val="0"/>
          <w:sz w:val="24"/>
          <w:szCs w:val="24"/>
        </w:rPr>
        <w:t>能达到什么程度:以街道为基本统计单元?栅格数据分辨率?</w:t>
      </w:r>
      <w:commentRangeEnd w:id="149"/>
      <w:r w:rsidR="00D7097B">
        <w:rPr>
          <w:rStyle w:val="a9"/>
        </w:rPr>
        <w:commentReference w:id="149"/>
      </w:r>
    </w:p>
    <w:p w14:paraId="3DB1E217" w14:textId="7628EEB2" w:rsidR="0074703E" w:rsidRDefault="0074703E" w:rsidP="00123360">
      <w:pPr>
        <w:pStyle w:val="a6"/>
        <w:numPr>
          <w:ilvl w:val="0"/>
          <w:numId w:val="4"/>
        </w:numPr>
        <w:ind w:firstLineChars="0"/>
        <w:rPr>
          <w:rFonts w:ascii="仿宋" w:eastAsia="仿宋" w:hAnsi="仿宋" w:cs="宋体"/>
          <w:kern w:val="0"/>
          <w:sz w:val="24"/>
          <w:szCs w:val="24"/>
        </w:rPr>
      </w:pPr>
      <w:commentRangeStart w:id="150"/>
      <w:r w:rsidRPr="0074703E">
        <w:rPr>
          <w:rFonts w:ascii="仿宋" w:eastAsia="仿宋" w:hAnsi="仿宋" w:cs="宋体" w:hint="eastAsia"/>
          <w:kern w:val="0"/>
          <w:sz w:val="24"/>
          <w:szCs w:val="24"/>
        </w:rPr>
        <w:t>文献</w:t>
      </w:r>
      <w:r w:rsidRPr="00CB6EAC">
        <w:rPr>
          <w:rFonts w:ascii="仿宋" w:eastAsia="仿宋" w:hAnsi="仿宋" w:cs="宋体"/>
          <w:kern w:val="0"/>
          <w:sz w:val="24"/>
          <w:szCs w:val="24"/>
          <w:vertAlign w:val="superscript"/>
        </w:rPr>
        <w:fldChar w:fldCharType="begin"/>
      </w:r>
      <w:r w:rsidRPr="00CB6EAC">
        <w:rPr>
          <w:rFonts w:ascii="仿宋" w:eastAsia="仿宋" w:hAnsi="仿宋" w:cs="宋体"/>
          <w:kern w:val="0"/>
          <w:sz w:val="24"/>
          <w:szCs w:val="24"/>
          <w:vertAlign w:val="superscript"/>
        </w:rPr>
        <w:instrText xml:space="preserve"> </w:instrText>
      </w:r>
      <w:r w:rsidRPr="00CB6EAC">
        <w:rPr>
          <w:rFonts w:ascii="仿宋" w:eastAsia="仿宋" w:hAnsi="仿宋" w:cs="宋体" w:hint="eastAsia"/>
          <w:kern w:val="0"/>
          <w:sz w:val="24"/>
          <w:szCs w:val="24"/>
          <w:vertAlign w:val="superscript"/>
        </w:rPr>
        <w:instrText>REF _Ref99654711 \r \h</w:instrText>
      </w:r>
      <w:r w:rsidRPr="00CB6EAC">
        <w:rPr>
          <w:rFonts w:ascii="仿宋" w:eastAsia="仿宋" w:hAnsi="仿宋" w:cs="宋体"/>
          <w:kern w:val="0"/>
          <w:sz w:val="24"/>
          <w:szCs w:val="24"/>
          <w:vertAlign w:val="superscript"/>
        </w:rPr>
        <w:instrText xml:space="preserve">  \* MERGEFORMAT </w:instrText>
      </w:r>
      <w:r w:rsidRPr="00CB6EAC">
        <w:rPr>
          <w:rFonts w:ascii="仿宋" w:eastAsia="仿宋" w:hAnsi="仿宋" w:cs="宋体"/>
          <w:kern w:val="0"/>
          <w:sz w:val="24"/>
          <w:szCs w:val="24"/>
          <w:vertAlign w:val="superscript"/>
        </w:rPr>
      </w:r>
      <w:r w:rsidRPr="00CB6EAC">
        <w:rPr>
          <w:rFonts w:ascii="仿宋" w:eastAsia="仿宋" w:hAnsi="仿宋" w:cs="宋体"/>
          <w:kern w:val="0"/>
          <w:sz w:val="24"/>
          <w:szCs w:val="24"/>
          <w:vertAlign w:val="superscript"/>
        </w:rPr>
        <w:fldChar w:fldCharType="separate"/>
      </w:r>
      <w:r w:rsidRPr="00CB6EAC">
        <w:rPr>
          <w:rFonts w:ascii="仿宋" w:eastAsia="仿宋" w:hAnsi="仿宋" w:cs="宋体"/>
          <w:kern w:val="0"/>
          <w:sz w:val="24"/>
          <w:szCs w:val="24"/>
          <w:vertAlign w:val="superscript"/>
        </w:rPr>
        <w:t>[29]</w:t>
      </w:r>
      <w:r w:rsidRPr="00CB6EAC">
        <w:rPr>
          <w:rFonts w:ascii="仿宋" w:eastAsia="仿宋" w:hAnsi="仿宋" w:cs="宋体"/>
          <w:kern w:val="0"/>
          <w:sz w:val="24"/>
          <w:szCs w:val="24"/>
          <w:vertAlign w:val="superscript"/>
        </w:rPr>
        <w:fldChar w:fldCharType="end"/>
      </w:r>
      <w:r w:rsidRPr="0074703E">
        <w:rPr>
          <w:rFonts w:ascii="仿宋" w:eastAsia="仿宋" w:hAnsi="仿宋" w:cs="宋体" w:hint="eastAsia"/>
          <w:kern w:val="0"/>
          <w:sz w:val="24"/>
          <w:szCs w:val="24"/>
        </w:rPr>
        <w:t>已经做过上海类似的研究,我们的创新和改进能从哪些方面去考虑?</w:t>
      </w:r>
      <w:commentRangeEnd w:id="150"/>
      <w:r w:rsidR="00D7097B">
        <w:rPr>
          <w:rStyle w:val="a9"/>
        </w:rPr>
        <w:commentReference w:id="150"/>
      </w:r>
      <w:r w:rsidR="00F71CFB">
        <w:rPr>
          <w:rFonts w:ascii="仿宋" w:eastAsia="仿宋" w:hAnsi="仿宋" w:cs="宋体"/>
          <w:kern w:val="0"/>
          <w:sz w:val="24"/>
          <w:szCs w:val="24"/>
        </w:rPr>
        <w:t>(</w:t>
      </w:r>
      <w:r w:rsidR="00F71CFB">
        <w:rPr>
          <w:rFonts w:ascii="仿宋" w:eastAsia="仿宋" w:hAnsi="仿宋" w:cs="宋体" w:hint="eastAsia"/>
          <w:kern w:val="0"/>
          <w:sz w:val="24"/>
          <w:szCs w:val="24"/>
        </w:rPr>
        <w:t>以内环外环作为市区与郊区的分界,改进</w:t>
      </w:r>
      <w:r w:rsidR="00F029A8">
        <w:rPr>
          <w:rFonts w:ascii="仿宋" w:eastAsia="仿宋" w:hAnsi="仿宋" w:cs="宋体" w:hint="eastAsia"/>
          <w:kern w:val="0"/>
          <w:sz w:val="24"/>
          <w:szCs w:val="24"/>
        </w:rPr>
        <w:t>简单单一中心城区为市区的划分方式?加入不同年龄段人群的需求分析,针对老龄化现状?</w:t>
      </w:r>
      <w:r w:rsidR="00F71CFB">
        <w:rPr>
          <w:rFonts w:ascii="仿宋" w:eastAsia="仿宋" w:hAnsi="仿宋" w:cs="宋体" w:hint="eastAsia"/>
          <w:kern w:val="0"/>
          <w:sz w:val="24"/>
          <w:szCs w:val="24"/>
        </w:rPr>
        <w:t>)</w:t>
      </w:r>
    </w:p>
    <w:p w14:paraId="6CD3B158" w14:textId="7244BA03" w:rsidR="00F71CFB" w:rsidRDefault="00F71CFB" w:rsidP="00F71CFB">
      <w:pPr>
        <w:pStyle w:val="a6"/>
        <w:numPr>
          <w:ilvl w:val="0"/>
          <w:numId w:val="4"/>
        </w:numPr>
        <w:ind w:firstLineChars="0"/>
        <w:rPr>
          <w:rFonts w:ascii="仿宋" w:eastAsia="仿宋" w:hAnsi="仿宋" w:cs="宋体"/>
          <w:kern w:val="0"/>
          <w:sz w:val="24"/>
          <w:szCs w:val="24"/>
        </w:rPr>
      </w:pPr>
      <w:commentRangeStart w:id="151"/>
      <w:r>
        <w:rPr>
          <w:rFonts w:ascii="仿宋" w:eastAsia="仿宋" w:hAnsi="仿宋" w:cs="宋体" w:hint="eastAsia"/>
          <w:kern w:val="0"/>
          <w:sz w:val="24"/>
          <w:szCs w:val="24"/>
        </w:rPr>
        <w:t>依据什么标准</w:t>
      </w:r>
      <w:r>
        <w:rPr>
          <w:rFonts w:ascii="仿宋" w:eastAsia="仿宋" w:hAnsi="仿宋" w:cs="宋体"/>
          <w:kern w:val="0"/>
          <w:sz w:val="24"/>
          <w:szCs w:val="24"/>
        </w:rPr>
        <w:t>,</w:t>
      </w:r>
      <w:r>
        <w:rPr>
          <w:rFonts w:ascii="仿宋" w:eastAsia="仿宋" w:hAnsi="仿宋" w:cs="宋体" w:hint="eastAsia"/>
          <w:kern w:val="0"/>
          <w:sz w:val="24"/>
          <w:szCs w:val="24"/>
        </w:rPr>
        <w:t>选择文化生态系统服务供给和需求的评价指标?</w:t>
      </w:r>
      <w:commentRangeEnd w:id="151"/>
      <w:r w:rsidR="00AD1D53">
        <w:rPr>
          <w:rStyle w:val="a9"/>
        </w:rPr>
        <w:commentReference w:id="151"/>
      </w:r>
      <w:r w:rsidRPr="00F71CFB">
        <w:rPr>
          <w:rFonts w:ascii="仿宋" w:eastAsia="仿宋" w:hAnsi="仿宋" w:cs="宋体" w:hint="eastAsia"/>
          <w:kern w:val="0"/>
          <w:sz w:val="24"/>
          <w:szCs w:val="24"/>
        </w:rPr>
        <w:t>能否考虑市区/郊区的差异?距离市中心的梯度?</w:t>
      </w:r>
    </w:p>
    <w:p w14:paraId="51A10CDC" w14:textId="6BBB908D" w:rsidR="007C5655" w:rsidRDefault="007C5655" w:rsidP="007C5655">
      <w:pPr>
        <w:rPr>
          <w:rFonts w:ascii="Heiti SC Medium" w:eastAsia="Heiti SC Medium" w:hAnsi="Heiti SC Medium"/>
          <w:b/>
          <w:bCs/>
        </w:rPr>
      </w:pPr>
      <w:r w:rsidRPr="007C5655">
        <w:rPr>
          <w:rFonts w:ascii="Heiti SC Medium" w:eastAsia="Heiti SC Medium" w:hAnsi="Heiti SC Medium" w:hint="eastAsia"/>
          <w:b/>
          <w:bCs/>
        </w:rPr>
        <w:t>0</w:t>
      </w:r>
      <w:r w:rsidRPr="007C5655">
        <w:rPr>
          <w:rFonts w:ascii="Heiti SC Medium" w:eastAsia="Heiti SC Medium" w:hAnsi="Heiti SC Medium"/>
          <w:b/>
          <w:bCs/>
        </w:rPr>
        <w:t>2</w:t>
      </w:r>
    </w:p>
    <w:p w14:paraId="0B5505D0" w14:textId="071092AB" w:rsidR="007C5655" w:rsidRDefault="007C5655" w:rsidP="007C5655">
      <w:pPr>
        <w:pStyle w:val="a6"/>
        <w:numPr>
          <w:ilvl w:val="0"/>
          <w:numId w:val="4"/>
        </w:numPr>
        <w:ind w:firstLineChars="0"/>
        <w:rPr>
          <w:rFonts w:ascii="仿宋" w:eastAsia="仿宋" w:hAnsi="仿宋" w:cs="宋体" w:hint="eastAsia"/>
          <w:kern w:val="0"/>
          <w:sz w:val="24"/>
          <w:szCs w:val="24"/>
        </w:rPr>
      </w:pPr>
      <w:r>
        <w:rPr>
          <w:rFonts w:ascii="仿宋" w:eastAsia="仿宋" w:hAnsi="仿宋" w:cs="宋体" w:hint="eastAsia"/>
          <w:kern w:val="0"/>
          <w:sz w:val="24"/>
          <w:szCs w:val="24"/>
        </w:rPr>
        <w:t>考虑可能使用到的数据:上海街道级别的行政区划;上海土地利用类型栅格;精确到街道级别的人口统计数据,年龄组成,人均可支配收入等</w:t>
      </w:r>
      <w:r>
        <w:rPr>
          <w:rFonts w:ascii="仿宋" w:eastAsia="仿宋" w:hAnsi="仿宋" w:cs="宋体"/>
          <w:kern w:val="0"/>
          <w:sz w:val="24"/>
          <w:szCs w:val="24"/>
        </w:rPr>
        <w:t>.</w:t>
      </w:r>
      <w:r>
        <w:rPr>
          <w:rFonts w:ascii="仿宋" w:eastAsia="仿宋" w:hAnsi="仿宋" w:cs="宋体" w:hint="eastAsia"/>
          <w:kern w:val="0"/>
          <w:sz w:val="24"/>
          <w:szCs w:val="24"/>
        </w:rPr>
        <w:t>我们现在拥有哪些数据?需要寻找哪些方面的数据?</w:t>
      </w:r>
    </w:p>
    <w:p w14:paraId="57CCB788" w14:textId="5E3A936C" w:rsidR="007C5655" w:rsidRDefault="0056307D" w:rsidP="007C5655">
      <w:pPr>
        <w:pStyle w:val="a6"/>
        <w:numPr>
          <w:ilvl w:val="0"/>
          <w:numId w:val="4"/>
        </w:numPr>
        <w:ind w:firstLineChars="0"/>
        <w:rPr>
          <w:rFonts w:ascii="仿宋" w:eastAsia="仿宋" w:hAnsi="仿宋" w:cs="宋体"/>
          <w:kern w:val="0"/>
          <w:sz w:val="24"/>
          <w:szCs w:val="24"/>
        </w:rPr>
      </w:pPr>
      <w:r>
        <w:rPr>
          <w:rFonts w:ascii="仿宋" w:eastAsia="仿宋" w:hAnsi="仿宋" w:cs="宋体" w:hint="eastAsia"/>
          <w:kern w:val="0"/>
          <w:sz w:val="24"/>
          <w:szCs w:val="24"/>
        </w:rPr>
        <w:t>下一步打算和老师您商讨一下方法的具体细节(尤其是指标方面</w:t>
      </w:r>
      <w:r>
        <w:rPr>
          <w:rFonts w:ascii="仿宋" w:eastAsia="仿宋" w:hAnsi="仿宋" w:cs="宋体"/>
          <w:kern w:val="0"/>
          <w:sz w:val="24"/>
          <w:szCs w:val="24"/>
        </w:rPr>
        <w:t>)</w:t>
      </w:r>
      <w:r>
        <w:rPr>
          <w:rFonts w:ascii="仿宋" w:eastAsia="仿宋" w:hAnsi="仿宋" w:cs="宋体" w:hint="eastAsia"/>
          <w:kern w:val="0"/>
          <w:sz w:val="24"/>
          <w:szCs w:val="24"/>
        </w:rPr>
        <w:t>,一步一步做起来,play</w:t>
      </w:r>
      <w:r>
        <w:rPr>
          <w:rFonts w:ascii="仿宋" w:eastAsia="仿宋" w:hAnsi="仿宋" w:cs="宋体"/>
          <w:kern w:val="0"/>
          <w:sz w:val="24"/>
          <w:szCs w:val="24"/>
        </w:rPr>
        <w:t xml:space="preserve"> </w:t>
      </w:r>
      <w:r>
        <w:rPr>
          <w:rFonts w:ascii="仿宋" w:eastAsia="仿宋" w:hAnsi="仿宋" w:cs="宋体" w:hint="eastAsia"/>
          <w:kern w:val="0"/>
          <w:sz w:val="24"/>
          <w:szCs w:val="24"/>
        </w:rPr>
        <w:t>with</w:t>
      </w:r>
      <w:r>
        <w:rPr>
          <w:rFonts w:ascii="仿宋" w:eastAsia="仿宋" w:hAnsi="仿宋" w:cs="宋体"/>
          <w:kern w:val="0"/>
          <w:sz w:val="24"/>
          <w:szCs w:val="24"/>
        </w:rPr>
        <w:t xml:space="preserve"> </w:t>
      </w:r>
      <w:r>
        <w:rPr>
          <w:rFonts w:ascii="仿宋" w:eastAsia="仿宋" w:hAnsi="仿宋" w:cs="宋体" w:hint="eastAsia"/>
          <w:kern w:val="0"/>
          <w:sz w:val="24"/>
          <w:szCs w:val="24"/>
        </w:rPr>
        <w:t>data</w:t>
      </w:r>
      <w:r>
        <w:rPr>
          <w:rFonts w:ascii="仿宋" w:eastAsia="仿宋" w:hAnsi="仿宋" w:cs="宋体"/>
          <w:kern w:val="0"/>
          <w:sz w:val="24"/>
          <w:szCs w:val="24"/>
        </w:rPr>
        <w:t xml:space="preserve">! </w:t>
      </w:r>
    </w:p>
    <w:p w14:paraId="15A565BE" w14:textId="77777777" w:rsidR="007C5655" w:rsidRPr="007C5655" w:rsidRDefault="007C5655" w:rsidP="007C5655">
      <w:pPr>
        <w:rPr>
          <w:rFonts w:ascii="Heiti SC Medium" w:eastAsia="Heiti SC Medium" w:hAnsi="Heiti SC Medium" w:hint="eastAsia"/>
          <w:b/>
          <w:bCs/>
        </w:rPr>
      </w:pPr>
    </w:p>
    <w:p w14:paraId="3E5F6ADC" w14:textId="177ABF81" w:rsidR="00A537B7" w:rsidRDefault="00A537B7">
      <w:pPr>
        <w:widowControl/>
        <w:jc w:val="left"/>
      </w:pPr>
      <w:r>
        <w:br w:type="page"/>
      </w:r>
    </w:p>
    <w:p w14:paraId="5B116CFC" w14:textId="77777777" w:rsidR="000D39D8" w:rsidRPr="006C790C" w:rsidRDefault="000D39D8" w:rsidP="000D39D8"/>
    <w:p w14:paraId="08226B01" w14:textId="22127A4F" w:rsidR="00C46C2F" w:rsidRPr="00A162AD" w:rsidRDefault="004722A8" w:rsidP="004722A8">
      <w:pPr>
        <w:pStyle w:val="1"/>
      </w:pPr>
      <w:r>
        <w:rPr>
          <w:rFonts w:hint="eastAsia"/>
        </w:rPr>
        <w:t>参考文献</w:t>
      </w:r>
    </w:p>
    <w:p w14:paraId="73538741" w14:textId="04D67D04"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152" w:name="_Ref99653946"/>
      <w:r w:rsidRPr="007122C5">
        <w:rPr>
          <w:rFonts w:ascii="Arial" w:hAnsi="宋体" w:cs="Arial" w:hint="eastAsia"/>
          <w:sz w:val="22"/>
          <w:szCs w:val="24"/>
        </w:rPr>
        <w:t>李曼</w:t>
      </w:r>
      <w:r w:rsidRPr="007122C5">
        <w:rPr>
          <w:rFonts w:ascii="Arial" w:hAnsi="宋体" w:cs="Arial" w:hint="eastAsia"/>
          <w:sz w:val="22"/>
          <w:szCs w:val="24"/>
        </w:rPr>
        <w:t xml:space="preserve">. </w:t>
      </w:r>
      <w:r w:rsidRPr="007122C5">
        <w:rPr>
          <w:rFonts w:ascii="Arial" w:hAnsi="宋体" w:cs="Arial" w:hint="eastAsia"/>
          <w:sz w:val="22"/>
          <w:szCs w:val="24"/>
        </w:rPr>
        <w:t>环境正义视角下城市公园绿地空间布局公平性研究</w:t>
      </w:r>
      <w:r w:rsidRPr="007122C5">
        <w:rPr>
          <w:rFonts w:ascii="Arial" w:hAnsi="宋体" w:cs="Arial" w:hint="eastAsia"/>
          <w:sz w:val="22"/>
          <w:szCs w:val="24"/>
        </w:rPr>
        <w:t>[D].</w:t>
      </w:r>
      <w:r w:rsidRPr="007122C5">
        <w:rPr>
          <w:rFonts w:ascii="Arial" w:hAnsi="宋体" w:cs="Arial" w:hint="eastAsia"/>
          <w:sz w:val="22"/>
          <w:szCs w:val="24"/>
        </w:rPr>
        <w:t>重庆大学</w:t>
      </w:r>
      <w:r w:rsidRPr="007122C5">
        <w:rPr>
          <w:rFonts w:ascii="Arial" w:hAnsi="宋体" w:cs="Arial" w:hint="eastAsia"/>
          <w:sz w:val="22"/>
          <w:szCs w:val="24"/>
        </w:rPr>
        <w:t>,2019.DOI:10.27670/d.cnki.gcqdu.2019.002152.</w:t>
      </w:r>
      <w:bookmarkEnd w:id="152"/>
    </w:p>
    <w:p w14:paraId="461B9F80" w14:textId="42CDFC44"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53" w:name="_Ref99653972"/>
      <w:r w:rsidRPr="00523F97">
        <w:rPr>
          <w:rFonts w:ascii="Arial" w:hAnsi="宋体" w:cs="Arial"/>
          <w:sz w:val="22"/>
          <w:szCs w:val="24"/>
        </w:rPr>
        <w:t>Quan, R. (2001). Establishing China</w:t>
      </w:r>
      <w:r w:rsidRPr="00523F97">
        <w:rPr>
          <w:rFonts w:ascii="Arial" w:hAnsi="宋体" w:cs="Arial"/>
          <w:sz w:val="22"/>
          <w:szCs w:val="24"/>
        </w:rPr>
        <w:t>’</w:t>
      </w:r>
      <w:r w:rsidRPr="00523F97">
        <w:rPr>
          <w:rFonts w:ascii="Arial" w:hAnsi="宋体" w:cs="Arial"/>
          <w:sz w:val="22"/>
          <w:szCs w:val="24"/>
        </w:rPr>
        <w:t>s environmental justice study models. George- town International Environmental Law Review, 14, 461</w:t>
      </w:r>
      <w:r w:rsidRPr="00523F97">
        <w:rPr>
          <w:rFonts w:ascii="Arial" w:hAnsi="宋体" w:cs="Arial"/>
          <w:sz w:val="22"/>
          <w:szCs w:val="24"/>
        </w:rPr>
        <w:t>–</w:t>
      </w:r>
      <w:r w:rsidRPr="00523F97">
        <w:rPr>
          <w:rFonts w:ascii="Arial" w:hAnsi="宋体" w:cs="Arial"/>
          <w:sz w:val="22"/>
          <w:szCs w:val="24"/>
        </w:rPr>
        <w:t>487.</w:t>
      </w:r>
      <w:bookmarkEnd w:id="153"/>
    </w:p>
    <w:p w14:paraId="2CC2CC3D"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54" w:name="_Ref99653975"/>
      <w:r w:rsidRPr="00523F97">
        <w:rPr>
          <w:rFonts w:ascii="Arial" w:hAnsi="宋体" w:cs="Arial"/>
          <w:sz w:val="22"/>
          <w:szCs w:val="24"/>
        </w:rPr>
        <w:t>Smyth, R., Mishra, V., &amp; Qian, X. (2008). The environment and well-being in urban China. Ecological Economics, 68(1), 547</w:t>
      </w:r>
      <w:r w:rsidRPr="00523F97">
        <w:rPr>
          <w:rFonts w:ascii="Arial" w:hAnsi="宋体" w:cs="Arial"/>
          <w:sz w:val="22"/>
          <w:szCs w:val="24"/>
        </w:rPr>
        <w:t>–</w:t>
      </w:r>
      <w:r w:rsidRPr="00523F97">
        <w:rPr>
          <w:rFonts w:ascii="Arial" w:hAnsi="宋体" w:cs="Arial"/>
          <w:sz w:val="22"/>
          <w:szCs w:val="24"/>
        </w:rPr>
        <w:t>555.</w:t>
      </w:r>
      <w:bookmarkEnd w:id="154"/>
    </w:p>
    <w:p w14:paraId="482218BA"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55" w:name="_Ref99653982"/>
      <w:r w:rsidRPr="00523F97">
        <w:rPr>
          <w:rFonts w:ascii="Arial" w:hAnsi="宋体" w:cs="Arial"/>
          <w:sz w:val="22"/>
          <w:szCs w:val="24"/>
        </w:rPr>
        <w:t xml:space="preserve">Zeng, J.-P., &amp; Gu, P. (2007). Environmental justice: A premise for building a </w:t>
      </w:r>
      <w:proofErr w:type="spellStart"/>
      <w:r w:rsidRPr="00523F97">
        <w:rPr>
          <w:rFonts w:ascii="Arial" w:hAnsi="宋体" w:cs="Arial"/>
          <w:sz w:val="22"/>
          <w:szCs w:val="24"/>
        </w:rPr>
        <w:t>harmo</w:t>
      </w:r>
      <w:proofErr w:type="spellEnd"/>
      <w:r w:rsidRPr="00523F97">
        <w:rPr>
          <w:rFonts w:ascii="Arial" w:hAnsi="宋体" w:cs="Arial"/>
          <w:sz w:val="22"/>
          <w:szCs w:val="24"/>
        </w:rPr>
        <w:t xml:space="preserve">- </w:t>
      </w:r>
      <w:proofErr w:type="spellStart"/>
      <w:r w:rsidRPr="00523F97">
        <w:rPr>
          <w:rFonts w:ascii="Arial" w:hAnsi="宋体" w:cs="Arial"/>
          <w:sz w:val="22"/>
          <w:szCs w:val="24"/>
        </w:rPr>
        <w:t>nious</w:t>
      </w:r>
      <w:proofErr w:type="spellEnd"/>
      <w:r w:rsidRPr="00523F97">
        <w:rPr>
          <w:rFonts w:ascii="Arial" w:hAnsi="宋体" w:cs="Arial"/>
          <w:sz w:val="22"/>
          <w:szCs w:val="24"/>
        </w:rPr>
        <w:t xml:space="preserve"> society. Studies in Ethics, 2, 010.</w:t>
      </w:r>
      <w:bookmarkEnd w:id="155"/>
    </w:p>
    <w:p w14:paraId="5F1B65D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56" w:name="_Ref99654007"/>
      <w:r w:rsidRPr="00523F97">
        <w:rPr>
          <w:rFonts w:ascii="Arial" w:hAnsi="宋体" w:cs="Arial"/>
          <w:sz w:val="22"/>
          <w:szCs w:val="24"/>
        </w:rPr>
        <w:t>Shi, M. (1998). From imperial gardens to public parks: The transformation of urban space in early 20th-century Beijing. Modern China, 24(3), 219</w:t>
      </w:r>
      <w:r w:rsidRPr="00523F97">
        <w:rPr>
          <w:rFonts w:ascii="Arial" w:hAnsi="宋体" w:cs="Arial"/>
          <w:sz w:val="22"/>
          <w:szCs w:val="24"/>
        </w:rPr>
        <w:t>–</w:t>
      </w:r>
      <w:r w:rsidRPr="00523F97">
        <w:rPr>
          <w:rFonts w:ascii="Arial" w:hAnsi="宋体" w:cs="Arial"/>
          <w:sz w:val="22"/>
          <w:szCs w:val="24"/>
        </w:rPr>
        <w:t>254.</w:t>
      </w:r>
      <w:bookmarkEnd w:id="156"/>
    </w:p>
    <w:p w14:paraId="391FEEBC" w14:textId="369BA74E" w:rsidR="00C46C2F" w:rsidRDefault="00C46C2F" w:rsidP="00523F97">
      <w:pPr>
        <w:pStyle w:val="a6"/>
        <w:numPr>
          <w:ilvl w:val="0"/>
          <w:numId w:val="2"/>
        </w:numPr>
        <w:spacing w:after="60" w:line="0" w:lineRule="atLeast"/>
        <w:ind w:firstLineChars="0"/>
        <w:rPr>
          <w:rFonts w:ascii="Arial" w:hAnsi="宋体" w:cs="Arial"/>
          <w:sz w:val="22"/>
          <w:szCs w:val="24"/>
        </w:rPr>
      </w:pPr>
      <w:bookmarkStart w:id="157" w:name="_Ref99654029"/>
      <w:r w:rsidRPr="00523F97">
        <w:rPr>
          <w:rFonts w:ascii="Arial" w:hAnsi="宋体" w:cs="Arial"/>
          <w:sz w:val="22"/>
          <w:szCs w:val="24"/>
        </w:rPr>
        <w:t>Daily, G.C., 1997. Introduction: what are ecosystem services. In: Daily, G.C. (Ed.), Nature</w:t>
      </w:r>
      <w:r w:rsidRPr="00523F97">
        <w:rPr>
          <w:rFonts w:ascii="Arial" w:hAnsi="宋体" w:cs="Arial"/>
          <w:sz w:val="22"/>
          <w:szCs w:val="24"/>
        </w:rPr>
        <w:t>’</w:t>
      </w:r>
      <w:r w:rsidRPr="00523F97">
        <w:rPr>
          <w:rFonts w:ascii="Arial" w:hAnsi="宋体" w:cs="Arial"/>
          <w:sz w:val="22"/>
          <w:szCs w:val="24"/>
        </w:rPr>
        <w:t>s Services: Societal Dependence on Natural Ecosystems. Island Press, Washington DC, pp. 1</w:t>
      </w:r>
      <w:r w:rsidRPr="00523F97">
        <w:rPr>
          <w:rFonts w:ascii="Arial" w:hAnsi="宋体" w:cs="Arial"/>
          <w:sz w:val="22"/>
          <w:szCs w:val="24"/>
        </w:rPr>
        <w:t>–</w:t>
      </w:r>
      <w:r w:rsidRPr="00523F97">
        <w:rPr>
          <w:rFonts w:ascii="Arial" w:hAnsi="宋体" w:cs="Arial"/>
          <w:sz w:val="22"/>
          <w:szCs w:val="24"/>
        </w:rPr>
        <w:t>10.</w:t>
      </w:r>
      <w:bookmarkEnd w:id="157"/>
    </w:p>
    <w:p w14:paraId="7BDDE6CD"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58" w:name="_Ref99654053"/>
      <w:proofErr w:type="spellStart"/>
      <w:r w:rsidRPr="00523F97">
        <w:rPr>
          <w:rFonts w:ascii="Arial" w:hAnsi="宋体" w:cs="Arial"/>
          <w:sz w:val="22"/>
          <w:szCs w:val="24"/>
        </w:rPr>
        <w:t>Koc</w:t>
      </w:r>
      <w:proofErr w:type="spellEnd"/>
      <w:r w:rsidRPr="00523F97">
        <w:rPr>
          <w:rFonts w:ascii="Arial" w:hAnsi="宋体" w:cs="Arial"/>
          <w:sz w:val="22"/>
          <w:szCs w:val="24"/>
        </w:rPr>
        <w:t xml:space="preserve">, C. B., P. Osmond, and A. Peters. 2017. Towards a comprehensive green infrastructure typology: a systematic review of approaches, </w:t>
      </w:r>
      <w:proofErr w:type="gramStart"/>
      <w:r w:rsidRPr="00523F97">
        <w:rPr>
          <w:rFonts w:ascii="Arial" w:hAnsi="宋体" w:cs="Arial"/>
          <w:sz w:val="22"/>
          <w:szCs w:val="24"/>
        </w:rPr>
        <w:t>methods</w:t>
      </w:r>
      <w:proofErr w:type="gramEnd"/>
      <w:r w:rsidRPr="00523F97">
        <w:rPr>
          <w:rFonts w:ascii="Arial" w:hAnsi="宋体" w:cs="Arial"/>
          <w:sz w:val="22"/>
          <w:szCs w:val="24"/>
        </w:rPr>
        <w:t xml:space="preserve"> and typologies. Urban Ecosystems 20:15-35.</w:t>
      </w:r>
      <w:bookmarkEnd w:id="158"/>
    </w:p>
    <w:p w14:paraId="308817C1"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59" w:name="_Ref99654078"/>
      <w:proofErr w:type="spellStart"/>
      <w:r w:rsidRPr="00523F97">
        <w:rPr>
          <w:rFonts w:ascii="Arial" w:hAnsi="宋体" w:cs="Arial"/>
          <w:sz w:val="22"/>
          <w:szCs w:val="24"/>
        </w:rPr>
        <w:t>Wolch</w:t>
      </w:r>
      <w:proofErr w:type="spellEnd"/>
      <w:r w:rsidRPr="00523F97">
        <w:rPr>
          <w:rFonts w:ascii="Arial" w:hAnsi="宋体" w:cs="Arial"/>
          <w:sz w:val="22"/>
          <w:szCs w:val="24"/>
        </w:rPr>
        <w:t xml:space="preserve">, J. R., Byrne, J., &amp; Newell, J. P. (2014). Urban green space, public health, and environmental justice: The challenge of making cities </w:t>
      </w:r>
      <w:r w:rsidRPr="00523F97">
        <w:rPr>
          <w:rFonts w:ascii="Arial" w:hAnsi="宋体" w:cs="Arial"/>
          <w:sz w:val="22"/>
          <w:szCs w:val="24"/>
        </w:rPr>
        <w:t>‘</w:t>
      </w:r>
      <w:r w:rsidRPr="00523F97">
        <w:rPr>
          <w:rFonts w:ascii="Arial" w:hAnsi="宋体" w:cs="Arial"/>
          <w:sz w:val="22"/>
          <w:szCs w:val="24"/>
        </w:rPr>
        <w:t>just green enough</w:t>
      </w:r>
      <w:r w:rsidRPr="00523F97">
        <w:rPr>
          <w:rFonts w:ascii="Arial" w:hAnsi="宋体" w:cs="Arial"/>
          <w:sz w:val="22"/>
          <w:szCs w:val="24"/>
        </w:rPr>
        <w:t>’</w:t>
      </w:r>
      <w:r w:rsidRPr="00523F97">
        <w:rPr>
          <w:rFonts w:ascii="Arial" w:hAnsi="宋体" w:cs="Arial"/>
          <w:sz w:val="22"/>
          <w:szCs w:val="24"/>
        </w:rPr>
        <w:t>. Landscape and Urban Planning, 125, 234</w:t>
      </w:r>
      <w:r w:rsidRPr="00523F97">
        <w:rPr>
          <w:rFonts w:ascii="Arial" w:hAnsi="宋体" w:cs="Arial"/>
          <w:sz w:val="22"/>
          <w:szCs w:val="24"/>
        </w:rPr>
        <w:t>–</w:t>
      </w:r>
      <w:r w:rsidRPr="00523F97">
        <w:rPr>
          <w:rFonts w:ascii="Arial" w:hAnsi="宋体" w:cs="Arial"/>
          <w:sz w:val="22"/>
          <w:szCs w:val="24"/>
        </w:rPr>
        <w:t xml:space="preserve">244. </w:t>
      </w:r>
      <w:hyperlink r:id="rId14" w:history="1">
        <w:r w:rsidRPr="00523F97">
          <w:rPr>
            <w:rStyle w:val="a5"/>
            <w:rFonts w:ascii="Arial" w:hAnsi="宋体" w:cs="Arial"/>
            <w:sz w:val="22"/>
            <w:szCs w:val="24"/>
          </w:rPr>
          <w:t>https://doi.org/10.1016/j.landurbplan.2014.01. 017</w:t>
        </w:r>
      </w:hyperlink>
      <w:r w:rsidRPr="00523F97">
        <w:rPr>
          <w:rFonts w:ascii="Arial" w:hAnsi="宋体" w:cs="Arial"/>
          <w:sz w:val="22"/>
          <w:szCs w:val="24"/>
        </w:rPr>
        <w:t>.</w:t>
      </w:r>
      <w:bookmarkEnd w:id="159"/>
    </w:p>
    <w:p w14:paraId="19166A28" w14:textId="77777777"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60" w:name="_Ref99654094"/>
      <w:r w:rsidRPr="00523F97">
        <w:rPr>
          <w:rFonts w:ascii="Arial" w:hAnsi="宋体" w:cs="Arial"/>
          <w:sz w:val="22"/>
          <w:szCs w:val="24"/>
        </w:rPr>
        <w:t>Chan, K.M.A., Satterfield, T., Goldstein, J., 2012. Rethinking ecosystem services to better address and navigate cultural values. Ecol. Econ. 74, 8</w:t>
      </w:r>
      <w:r w:rsidRPr="00523F97">
        <w:rPr>
          <w:rFonts w:ascii="Arial" w:hAnsi="宋体" w:cs="Arial"/>
          <w:sz w:val="22"/>
          <w:szCs w:val="24"/>
        </w:rPr>
        <w:t>–</w:t>
      </w:r>
      <w:r w:rsidRPr="00523F97">
        <w:rPr>
          <w:rFonts w:ascii="Arial" w:hAnsi="宋体" w:cs="Arial"/>
          <w:sz w:val="22"/>
          <w:szCs w:val="24"/>
        </w:rPr>
        <w:t>18.</w:t>
      </w:r>
      <w:bookmarkEnd w:id="160"/>
    </w:p>
    <w:p w14:paraId="0BF33B6E"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1" w:name="_Ref99654113"/>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Egoh</w:t>
      </w:r>
      <w:proofErr w:type="spellEnd"/>
      <w:r w:rsidRPr="00523F97">
        <w:rPr>
          <w:rFonts w:ascii="Arial" w:hAnsi="宋体" w:cs="Arial"/>
          <w:sz w:val="22"/>
          <w:szCs w:val="24"/>
        </w:rPr>
        <w:t xml:space="preserve">, B., </w:t>
      </w:r>
      <w:proofErr w:type="spellStart"/>
      <w:r w:rsidRPr="00523F97">
        <w:rPr>
          <w:rFonts w:ascii="Arial" w:hAnsi="宋体" w:cs="Arial"/>
          <w:sz w:val="22"/>
          <w:szCs w:val="24"/>
        </w:rPr>
        <w:t>Willemen</w:t>
      </w:r>
      <w:proofErr w:type="spellEnd"/>
      <w:r w:rsidRPr="00523F97">
        <w:rPr>
          <w:rFonts w:ascii="Arial" w:hAnsi="宋体" w:cs="Arial"/>
          <w:sz w:val="22"/>
          <w:szCs w:val="24"/>
        </w:rPr>
        <w:t xml:space="preserve">, L., </w:t>
      </w:r>
      <w:proofErr w:type="spellStart"/>
      <w:r w:rsidRPr="00523F97">
        <w:rPr>
          <w:rFonts w:ascii="Arial" w:hAnsi="宋体" w:cs="Arial"/>
          <w:sz w:val="22"/>
          <w:szCs w:val="24"/>
        </w:rPr>
        <w:t>Liquete</w:t>
      </w:r>
      <w:proofErr w:type="spellEnd"/>
      <w:r w:rsidRPr="00523F97">
        <w:rPr>
          <w:rFonts w:ascii="Arial" w:hAnsi="宋体" w:cs="Arial"/>
          <w:sz w:val="22"/>
          <w:szCs w:val="24"/>
        </w:rPr>
        <w:t xml:space="preserve">, C., </w:t>
      </w:r>
      <w:proofErr w:type="spellStart"/>
      <w:r w:rsidRPr="00523F97">
        <w:rPr>
          <w:rFonts w:ascii="Arial" w:hAnsi="宋体" w:cs="Arial"/>
          <w:sz w:val="22"/>
          <w:szCs w:val="24"/>
        </w:rPr>
        <w:t>Vihervaara</w:t>
      </w:r>
      <w:proofErr w:type="spellEnd"/>
      <w:r w:rsidRPr="00523F97">
        <w:rPr>
          <w:rFonts w:ascii="Arial" w:hAnsi="宋体" w:cs="Arial"/>
          <w:sz w:val="22"/>
          <w:szCs w:val="24"/>
        </w:rPr>
        <w:t xml:space="preserve">, P., </w:t>
      </w:r>
      <w:proofErr w:type="spellStart"/>
      <w:r w:rsidRPr="00523F97">
        <w:rPr>
          <w:rFonts w:ascii="Arial" w:hAnsi="宋体" w:cs="Arial"/>
          <w:sz w:val="22"/>
          <w:szCs w:val="24"/>
        </w:rPr>
        <w:t>Scha</w:t>
      </w:r>
      <w:proofErr w:type="spellEnd"/>
      <w:r w:rsidRPr="00523F97">
        <w:rPr>
          <w:rFonts w:ascii="Arial" w:hAnsi="宋体" w:cs="Arial"/>
          <w:sz w:val="22"/>
          <w:szCs w:val="24"/>
        </w:rPr>
        <w:t xml:space="preserve"> ̈</w:t>
      </w:r>
      <w:proofErr w:type="spellStart"/>
      <w:r w:rsidRPr="00523F97">
        <w:rPr>
          <w:rFonts w:ascii="Arial" w:hAnsi="宋体" w:cs="Arial"/>
          <w:sz w:val="22"/>
          <w:szCs w:val="24"/>
        </w:rPr>
        <w:t>gner</w:t>
      </w:r>
      <w:proofErr w:type="spellEnd"/>
      <w:r w:rsidRPr="00523F97">
        <w:rPr>
          <w:rFonts w:ascii="Arial" w:hAnsi="宋体" w:cs="Arial"/>
          <w:sz w:val="22"/>
          <w:szCs w:val="24"/>
        </w:rPr>
        <w:t xml:space="preserve">, J.P., </w:t>
      </w:r>
      <w:proofErr w:type="spellStart"/>
      <w:r w:rsidRPr="00523F97">
        <w:rPr>
          <w:rFonts w:ascii="Arial" w:hAnsi="宋体" w:cs="Arial"/>
          <w:sz w:val="22"/>
          <w:szCs w:val="24"/>
        </w:rPr>
        <w:t>Grizzetti</w:t>
      </w:r>
      <w:proofErr w:type="spellEnd"/>
      <w:r w:rsidRPr="00523F97">
        <w:rPr>
          <w:rFonts w:ascii="Arial" w:hAnsi="宋体" w:cs="Arial"/>
          <w:sz w:val="22"/>
          <w:szCs w:val="24"/>
        </w:rPr>
        <w:t xml:space="preserve">, B., </w:t>
      </w:r>
      <w:proofErr w:type="spellStart"/>
      <w:r w:rsidRPr="00523F97">
        <w:rPr>
          <w:rFonts w:ascii="Arial" w:hAnsi="宋体" w:cs="Arial"/>
          <w:sz w:val="22"/>
          <w:szCs w:val="24"/>
        </w:rPr>
        <w:t>Drakou</w:t>
      </w:r>
      <w:proofErr w:type="spellEnd"/>
      <w:r w:rsidRPr="00523F97">
        <w:rPr>
          <w:rFonts w:ascii="Arial" w:hAnsi="宋体" w:cs="Arial"/>
          <w:sz w:val="22"/>
          <w:szCs w:val="24"/>
        </w:rPr>
        <w:t xml:space="preserve">, E.G., </w:t>
      </w:r>
      <w:proofErr w:type="spellStart"/>
      <w:r w:rsidRPr="00523F97">
        <w:rPr>
          <w:rFonts w:ascii="Arial" w:hAnsi="宋体" w:cs="Arial"/>
          <w:sz w:val="22"/>
          <w:szCs w:val="24"/>
        </w:rPr>
        <w:t>Notte</w:t>
      </w:r>
      <w:proofErr w:type="spellEnd"/>
      <w:r w:rsidRPr="00523F97">
        <w:rPr>
          <w:rFonts w:ascii="Arial" w:hAnsi="宋体" w:cs="Arial"/>
          <w:sz w:val="22"/>
          <w:szCs w:val="24"/>
        </w:rPr>
        <w:t xml:space="preserve">, A.L., </w:t>
      </w:r>
      <w:proofErr w:type="spellStart"/>
      <w:r w:rsidRPr="00523F97">
        <w:rPr>
          <w:rFonts w:ascii="Arial" w:hAnsi="宋体" w:cs="Arial"/>
          <w:sz w:val="22"/>
          <w:szCs w:val="24"/>
        </w:rPr>
        <w:t>Zulian</w:t>
      </w:r>
      <w:proofErr w:type="spellEnd"/>
      <w:r w:rsidRPr="00523F97">
        <w:rPr>
          <w:rFonts w:ascii="Arial" w:hAnsi="宋体" w:cs="Arial"/>
          <w:sz w:val="22"/>
          <w:szCs w:val="24"/>
        </w:rPr>
        <w:t xml:space="preserve">, G., </w:t>
      </w:r>
      <w:proofErr w:type="spellStart"/>
      <w:r w:rsidRPr="00523F97">
        <w:rPr>
          <w:rFonts w:ascii="Arial" w:hAnsi="宋体" w:cs="Arial"/>
          <w:sz w:val="22"/>
          <w:szCs w:val="24"/>
        </w:rPr>
        <w:t>Bouraoui</w:t>
      </w:r>
      <w:proofErr w:type="spellEnd"/>
      <w:r w:rsidRPr="00523F97">
        <w:rPr>
          <w:rFonts w:ascii="Arial" w:hAnsi="宋体" w:cs="Arial"/>
          <w:sz w:val="22"/>
          <w:szCs w:val="24"/>
        </w:rPr>
        <w:t xml:space="preserve">, F., Luisa </w:t>
      </w:r>
      <w:proofErr w:type="spellStart"/>
      <w:r w:rsidRPr="00523F97">
        <w:rPr>
          <w:rFonts w:ascii="Arial" w:hAnsi="宋体" w:cs="Arial"/>
          <w:sz w:val="22"/>
          <w:szCs w:val="24"/>
        </w:rPr>
        <w:t>Paracchini</w:t>
      </w:r>
      <w:proofErr w:type="spellEnd"/>
      <w:r w:rsidRPr="00523F97">
        <w:rPr>
          <w:rFonts w:ascii="Arial" w:hAnsi="宋体" w:cs="Arial"/>
          <w:sz w:val="22"/>
          <w:szCs w:val="24"/>
        </w:rPr>
        <w:t xml:space="preserve">, M., </w:t>
      </w:r>
      <w:proofErr w:type="spellStart"/>
      <w:r w:rsidRPr="00523F97">
        <w:rPr>
          <w:rFonts w:ascii="Arial" w:hAnsi="宋体" w:cs="Arial"/>
          <w:sz w:val="22"/>
          <w:szCs w:val="24"/>
        </w:rPr>
        <w:t>Braat</w:t>
      </w:r>
      <w:proofErr w:type="spellEnd"/>
      <w:r w:rsidRPr="00523F97">
        <w:rPr>
          <w:rFonts w:ascii="Arial" w:hAnsi="宋体" w:cs="Arial"/>
          <w:sz w:val="22"/>
          <w:szCs w:val="24"/>
        </w:rPr>
        <w:t xml:space="preserve">, L., </w:t>
      </w:r>
      <w:proofErr w:type="spellStart"/>
      <w:r w:rsidRPr="00523F97">
        <w:rPr>
          <w:rFonts w:ascii="Arial" w:hAnsi="宋体" w:cs="Arial"/>
          <w:sz w:val="22"/>
          <w:szCs w:val="24"/>
        </w:rPr>
        <w:t>Bidoglio</w:t>
      </w:r>
      <w:proofErr w:type="spellEnd"/>
      <w:r w:rsidRPr="00523F97">
        <w:rPr>
          <w:rFonts w:ascii="Arial" w:hAnsi="宋体" w:cs="Arial"/>
          <w:sz w:val="22"/>
          <w:szCs w:val="24"/>
        </w:rPr>
        <w:t xml:space="preserve">, G., 2012a. Mapping ecosystem services for policy support and decision making in the European Union. </w:t>
      </w:r>
      <w:proofErr w:type="spellStart"/>
      <w:r w:rsidRPr="00523F97">
        <w:rPr>
          <w:rFonts w:ascii="Arial" w:hAnsi="宋体" w:cs="Arial"/>
          <w:sz w:val="22"/>
          <w:szCs w:val="24"/>
        </w:rPr>
        <w:t>Ecosyst</w:t>
      </w:r>
      <w:proofErr w:type="spellEnd"/>
      <w:r w:rsidRPr="00523F97">
        <w:rPr>
          <w:rFonts w:ascii="Arial" w:hAnsi="宋体" w:cs="Arial"/>
          <w:sz w:val="22"/>
          <w:szCs w:val="24"/>
        </w:rPr>
        <w:t>. Serv. 1, 31</w:t>
      </w:r>
      <w:r w:rsidRPr="00523F97">
        <w:rPr>
          <w:rFonts w:ascii="Arial" w:hAnsi="宋体" w:cs="Arial"/>
          <w:sz w:val="22"/>
          <w:szCs w:val="24"/>
        </w:rPr>
        <w:t>–</w:t>
      </w:r>
      <w:r w:rsidRPr="00523F97">
        <w:rPr>
          <w:rFonts w:ascii="Arial" w:hAnsi="宋体" w:cs="Arial"/>
          <w:sz w:val="22"/>
          <w:szCs w:val="24"/>
        </w:rPr>
        <w:t>39.</w:t>
      </w:r>
      <w:bookmarkEnd w:id="161"/>
    </w:p>
    <w:p w14:paraId="0D3B959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2" w:name="_Ref99654130"/>
      <w:r w:rsidRPr="00523F97">
        <w:rPr>
          <w:rFonts w:ascii="Arial" w:hAnsi="宋体" w:cs="Arial"/>
          <w:sz w:val="22"/>
          <w:szCs w:val="24"/>
        </w:rPr>
        <w:t>Liu, Z.H., Huang, Q.D., Yang, H.Y., 2021. Supply-demand spatial patterns of park cultural services in megalopolis area of Shenzhen, China. Ecol. Ind. 121.</w:t>
      </w:r>
      <w:bookmarkEnd w:id="162"/>
    </w:p>
    <w:p w14:paraId="629C7298" w14:textId="3C199055" w:rsidR="00C46C2F" w:rsidRPr="00523F97" w:rsidRDefault="00C46C2F" w:rsidP="00C46C2F">
      <w:pPr>
        <w:pStyle w:val="a6"/>
        <w:numPr>
          <w:ilvl w:val="0"/>
          <w:numId w:val="2"/>
        </w:numPr>
        <w:spacing w:after="60" w:line="0" w:lineRule="atLeast"/>
        <w:ind w:firstLineChars="0"/>
        <w:rPr>
          <w:rFonts w:ascii="Arial" w:hAnsi="宋体" w:cs="Arial"/>
          <w:sz w:val="22"/>
          <w:szCs w:val="24"/>
        </w:rPr>
      </w:pPr>
      <w:bookmarkStart w:id="163" w:name="_Ref99654180"/>
      <w:proofErr w:type="spellStart"/>
      <w:r w:rsidRPr="00523F97">
        <w:rPr>
          <w:rFonts w:ascii="Arial" w:hAnsi="宋体" w:cs="Arial"/>
          <w:sz w:val="22"/>
          <w:szCs w:val="24"/>
        </w:rPr>
        <w:t>Ernstson</w:t>
      </w:r>
      <w:proofErr w:type="spellEnd"/>
      <w:r w:rsidRPr="00523F97">
        <w:rPr>
          <w:rFonts w:ascii="Arial" w:hAnsi="宋体" w:cs="Arial"/>
          <w:sz w:val="22"/>
          <w:szCs w:val="24"/>
        </w:rPr>
        <w:t>, H. (2013). The social production of ecosystem services: A framework for</w:t>
      </w:r>
      <w:r w:rsidR="00523F97">
        <w:rPr>
          <w:rFonts w:ascii="Arial" w:hAnsi="宋体" w:cs="Arial"/>
          <w:sz w:val="22"/>
          <w:szCs w:val="24"/>
        </w:rPr>
        <w:t xml:space="preserve"> </w:t>
      </w:r>
      <w:r w:rsidRPr="00523F97">
        <w:rPr>
          <w:rFonts w:ascii="Arial" w:hAnsi="宋体" w:cs="Arial"/>
          <w:sz w:val="22"/>
          <w:szCs w:val="24"/>
        </w:rPr>
        <w:t>studying environmental justice and ecological complexity in urbanized landscapes.</w:t>
      </w:r>
      <w:r w:rsidR="00523F97" w:rsidRPr="00523F97">
        <w:rPr>
          <w:rFonts w:ascii="Arial" w:hAnsi="宋体" w:cs="Arial" w:hint="eastAsia"/>
          <w:sz w:val="22"/>
          <w:szCs w:val="24"/>
        </w:rPr>
        <w:t xml:space="preserve"> </w:t>
      </w:r>
      <w:r w:rsidRPr="00523F97">
        <w:rPr>
          <w:rFonts w:ascii="Arial" w:hAnsi="宋体" w:cs="Arial"/>
          <w:sz w:val="22"/>
          <w:szCs w:val="24"/>
        </w:rPr>
        <w:t>Landscape and Urban Planning, 109, 7</w:t>
      </w:r>
      <w:r w:rsidRPr="00523F97">
        <w:rPr>
          <w:rFonts w:ascii="Arial" w:hAnsi="宋体" w:cs="Arial"/>
          <w:sz w:val="22"/>
          <w:szCs w:val="24"/>
        </w:rPr>
        <w:t>–</w:t>
      </w:r>
      <w:r w:rsidRPr="00523F97">
        <w:rPr>
          <w:rFonts w:ascii="Arial" w:hAnsi="宋体" w:cs="Arial"/>
          <w:sz w:val="22"/>
          <w:szCs w:val="24"/>
        </w:rPr>
        <w:t>17.</w:t>
      </w:r>
      <w:bookmarkEnd w:id="163"/>
    </w:p>
    <w:p w14:paraId="3C02CED4" w14:textId="3E6D7A47" w:rsidR="00C46C2F" w:rsidRDefault="00C46C2F" w:rsidP="00523F97">
      <w:pPr>
        <w:pStyle w:val="a6"/>
        <w:numPr>
          <w:ilvl w:val="0"/>
          <w:numId w:val="2"/>
        </w:numPr>
        <w:spacing w:after="60" w:line="0" w:lineRule="atLeast"/>
        <w:ind w:firstLineChars="0"/>
        <w:rPr>
          <w:rFonts w:ascii="Arial" w:hAnsi="宋体" w:cs="Arial"/>
          <w:sz w:val="22"/>
          <w:szCs w:val="24"/>
        </w:rPr>
      </w:pPr>
      <w:bookmarkStart w:id="164" w:name="_Ref99654238"/>
      <w:r w:rsidRPr="00523F97">
        <w:rPr>
          <w:rFonts w:ascii="Arial" w:hAnsi="宋体" w:cs="Arial"/>
          <w:sz w:val="22"/>
          <w:szCs w:val="24"/>
        </w:rPr>
        <w:t xml:space="preserve">Burkhard, B., F. Kroll, S. </w:t>
      </w:r>
      <w:proofErr w:type="spellStart"/>
      <w:r w:rsidRPr="00523F97">
        <w:rPr>
          <w:rFonts w:ascii="Arial" w:hAnsi="宋体" w:cs="Arial"/>
          <w:sz w:val="22"/>
          <w:szCs w:val="24"/>
        </w:rPr>
        <w:t>Nedkov</w:t>
      </w:r>
      <w:proofErr w:type="spellEnd"/>
      <w:r w:rsidRPr="00523F97">
        <w:rPr>
          <w:rFonts w:ascii="Arial" w:hAnsi="宋体" w:cs="Arial"/>
          <w:sz w:val="22"/>
          <w:szCs w:val="24"/>
        </w:rPr>
        <w:t xml:space="preserve">, and F. </w:t>
      </w:r>
      <w:proofErr w:type="spellStart"/>
      <w:r w:rsidRPr="00523F97">
        <w:rPr>
          <w:rFonts w:ascii="Arial" w:hAnsi="宋体" w:cs="Arial"/>
          <w:sz w:val="22"/>
          <w:szCs w:val="24"/>
        </w:rPr>
        <w:t>Müller</w:t>
      </w:r>
      <w:proofErr w:type="spellEnd"/>
      <w:r w:rsidRPr="00523F97">
        <w:rPr>
          <w:rFonts w:ascii="Arial" w:hAnsi="宋体" w:cs="Arial"/>
          <w:sz w:val="22"/>
          <w:szCs w:val="24"/>
        </w:rPr>
        <w:t xml:space="preserve">. 2012. Mapping ecosystem service supply, </w:t>
      </w:r>
      <w:proofErr w:type="gramStart"/>
      <w:r w:rsidRPr="00523F97">
        <w:rPr>
          <w:rFonts w:ascii="Arial" w:hAnsi="宋体" w:cs="Arial"/>
          <w:sz w:val="22"/>
          <w:szCs w:val="24"/>
        </w:rPr>
        <w:t>demand</w:t>
      </w:r>
      <w:proofErr w:type="gramEnd"/>
      <w:r w:rsidRPr="00523F97">
        <w:rPr>
          <w:rFonts w:ascii="Arial" w:hAnsi="宋体" w:cs="Arial"/>
          <w:sz w:val="22"/>
          <w:szCs w:val="24"/>
        </w:rPr>
        <w:t xml:space="preserve"> and budgets. Ecological Indicators 21:17-29.</w:t>
      </w:r>
      <w:bookmarkEnd w:id="164"/>
      <w:r w:rsidRPr="00523F97">
        <w:rPr>
          <w:rFonts w:ascii="Arial" w:hAnsi="宋体" w:cs="Arial"/>
          <w:sz w:val="22"/>
          <w:szCs w:val="24"/>
        </w:rPr>
        <w:t xml:space="preserve"> </w:t>
      </w:r>
    </w:p>
    <w:p w14:paraId="4900B107" w14:textId="7777777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65" w:name="_Ref99654264"/>
      <w:proofErr w:type="spellStart"/>
      <w:r w:rsidRPr="00523F97">
        <w:rPr>
          <w:rFonts w:ascii="Arial" w:hAnsi="宋体" w:cs="Arial"/>
          <w:sz w:val="22"/>
          <w:szCs w:val="24"/>
        </w:rPr>
        <w:t>Schr</w:t>
      </w:r>
      <w:r w:rsidRPr="00523F97">
        <w:rPr>
          <w:rFonts w:ascii="Arial" w:hAnsi="宋体" w:cs="Arial"/>
          <w:sz w:val="22"/>
          <w:szCs w:val="24"/>
        </w:rPr>
        <w:t>ö</w:t>
      </w:r>
      <w:r w:rsidRPr="00523F97">
        <w:rPr>
          <w:rFonts w:ascii="Arial" w:hAnsi="宋体" w:cs="Arial"/>
          <w:sz w:val="22"/>
          <w:szCs w:val="24"/>
        </w:rPr>
        <w:t>ter</w:t>
      </w:r>
      <w:proofErr w:type="spellEnd"/>
      <w:r w:rsidRPr="00523F97">
        <w:rPr>
          <w:rFonts w:ascii="Arial" w:hAnsi="宋体" w:cs="Arial"/>
          <w:sz w:val="22"/>
          <w:szCs w:val="24"/>
        </w:rPr>
        <w:t xml:space="preserve">, M., Barton, D.N., </w:t>
      </w:r>
      <w:proofErr w:type="spellStart"/>
      <w:r w:rsidRPr="00523F97">
        <w:rPr>
          <w:rFonts w:ascii="Arial" w:hAnsi="宋体" w:cs="Arial"/>
          <w:sz w:val="22"/>
          <w:szCs w:val="24"/>
        </w:rPr>
        <w:t>Remme</w:t>
      </w:r>
      <w:proofErr w:type="spellEnd"/>
      <w:r w:rsidRPr="00523F97">
        <w:rPr>
          <w:rFonts w:ascii="Arial" w:hAnsi="宋体" w:cs="Arial"/>
          <w:sz w:val="22"/>
          <w:szCs w:val="24"/>
        </w:rPr>
        <w:t>, R.P., Hein, L., 2014. Accounting for capacity and flow of ecosystem services: a conceptual model and a case study for Telemark, Norway. Ecol. Indic. 36, 539</w:t>
      </w:r>
      <w:r w:rsidRPr="00523F97">
        <w:rPr>
          <w:rFonts w:ascii="Arial" w:hAnsi="宋体" w:cs="Arial"/>
          <w:sz w:val="22"/>
          <w:szCs w:val="24"/>
        </w:rPr>
        <w:t>–</w:t>
      </w:r>
      <w:r w:rsidRPr="00523F97">
        <w:rPr>
          <w:rFonts w:ascii="Arial" w:hAnsi="宋体" w:cs="Arial"/>
          <w:sz w:val="22"/>
          <w:szCs w:val="24"/>
        </w:rPr>
        <w:t>551.</w:t>
      </w:r>
      <w:bookmarkEnd w:id="165"/>
    </w:p>
    <w:p w14:paraId="08F8B9E8" w14:textId="3B3F06D7"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66" w:name="_Ref99654290"/>
      <w:proofErr w:type="spellStart"/>
      <w:r w:rsidRPr="00523F97">
        <w:rPr>
          <w:rFonts w:ascii="Arial" w:hAnsi="宋体" w:cs="Arial"/>
          <w:sz w:val="22"/>
          <w:szCs w:val="24"/>
        </w:rPr>
        <w:t>Palomo</w:t>
      </w:r>
      <w:proofErr w:type="spellEnd"/>
      <w:r w:rsidRPr="00523F97">
        <w:rPr>
          <w:rFonts w:ascii="Arial" w:hAnsi="宋体" w:cs="Arial"/>
          <w:sz w:val="22"/>
          <w:szCs w:val="24"/>
        </w:rPr>
        <w:t>, I. Deliberative mapping of ecosystem services within and around</w:t>
      </w:r>
      <w:bookmarkEnd w:id="166"/>
      <w:r w:rsidRPr="00523F97">
        <w:rPr>
          <w:rFonts w:ascii="Arial" w:hAnsi="宋体" w:cs="Arial"/>
          <w:sz w:val="22"/>
          <w:szCs w:val="24"/>
        </w:rPr>
        <w:t xml:space="preserve"> </w:t>
      </w:r>
    </w:p>
    <w:p w14:paraId="52C5718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67" w:name="_Ref99654313"/>
      <w:r w:rsidRPr="00523F97">
        <w:rPr>
          <w:rFonts w:ascii="Arial" w:hAnsi="宋体" w:cs="Arial"/>
          <w:sz w:val="22"/>
          <w:szCs w:val="24"/>
        </w:rPr>
        <w:t xml:space="preserve">Hauck, J., </w:t>
      </w:r>
      <w:proofErr w:type="spellStart"/>
      <w:r w:rsidRPr="00523F97">
        <w:rPr>
          <w:rFonts w:ascii="Arial" w:hAnsi="宋体" w:cs="Arial"/>
          <w:sz w:val="22"/>
          <w:szCs w:val="24"/>
        </w:rPr>
        <w:t>G</w:t>
      </w:r>
      <w:r w:rsidRPr="00523F97">
        <w:rPr>
          <w:rFonts w:ascii="Arial" w:hAnsi="宋体" w:cs="Arial"/>
          <w:sz w:val="22"/>
          <w:szCs w:val="24"/>
        </w:rPr>
        <w:t>ö</w:t>
      </w:r>
      <w:r w:rsidRPr="00523F97">
        <w:rPr>
          <w:rFonts w:ascii="Arial" w:hAnsi="宋体" w:cs="Arial"/>
          <w:sz w:val="22"/>
          <w:szCs w:val="24"/>
        </w:rPr>
        <w:t>rg</w:t>
      </w:r>
      <w:proofErr w:type="spellEnd"/>
      <w:r w:rsidRPr="00523F97">
        <w:rPr>
          <w:rFonts w:ascii="Arial" w:hAnsi="宋体" w:cs="Arial"/>
          <w:sz w:val="22"/>
          <w:szCs w:val="24"/>
        </w:rPr>
        <w:t xml:space="preserve">, C., </w:t>
      </w:r>
      <w:proofErr w:type="spellStart"/>
      <w:r w:rsidRPr="00523F97">
        <w:rPr>
          <w:rFonts w:ascii="Arial" w:hAnsi="宋体" w:cs="Arial"/>
          <w:sz w:val="22"/>
          <w:szCs w:val="24"/>
        </w:rPr>
        <w:t>Varjopuro</w:t>
      </w:r>
      <w:proofErr w:type="spellEnd"/>
      <w:r w:rsidRPr="00523F97">
        <w:rPr>
          <w:rFonts w:ascii="Arial" w:hAnsi="宋体" w:cs="Arial"/>
          <w:sz w:val="22"/>
          <w:szCs w:val="24"/>
        </w:rPr>
        <w:t xml:space="preserve">, R., </w:t>
      </w:r>
      <w:proofErr w:type="spellStart"/>
      <w:r w:rsidRPr="00523F97">
        <w:rPr>
          <w:rFonts w:ascii="Arial" w:hAnsi="宋体" w:cs="Arial"/>
          <w:sz w:val="22"/>
          <w:szCs w:val="24"/>
        </w:rPr>
        <w:t>Ratam</w:t>
      </w:r>
      <w:r w:rsidRPr="00523F97">
        <w:rPr>
          <w:rFonts w:ascii="Arial" w:hAnsi="宋体" w:cs="Arial"/>
          <w:sz w:val="22"/>
          <w:szCs w:val="24"/>
        </w:rPr>
        <w:t>ä</w:t>
      </w:r>
      <w:r w:rsidRPr="00523F97">
        <w:rPr>
          <w:rFonts w:ascii="Arial" w:hAnsi="宋体" w:cs="Arial"/>
          <w:sz w:val="22"/>
          <w:szCs w:val="24"/>
        </w:rPr>
        <w:t>ki</w:t>
      </w:r>
      <w:proofErr w:type="spellEnd"/>
      <w:r w:rsidRPr="00523F97">
        <w:rPr>
          <w:rFonts w:ascii="Arial" w:hAnsi="宋体" w:cs="Arial"/>
          <w:sz w:val="22"/>
          <w:szCs w:val="24"/>
        </w:rPr>
        <w:t xml:space="preserve">, O., </w:t>
      </w:r>
      <w:proofErr w:type="spellStart"/>
      <w:r w:rsidRPr="00523F97">
        <w:rPr>
          <w:rFonts w:ascii="Arial" w:hAnsi="宋体" w:cs="Arial"/>
          <w:sz w:val="22"/>
          <w:szCs w:val="24"/>
        </w:rPr>
        <w:t>Maes</w:t>
      </w:r>
      <w:proofErr w:type="spellEnd"/>
      <w:r w:rsidRPr="00523F97">
        <w:rPr>
          <w:rFonts w:ascii="Arial" w:hAnsi="宋体" w:cs="Arial"/>
          <w:sz w:val="22"/>
          <w:szCs w:val="24"/>
        </w:rPr>
        <w:t xml:space="preserve">, J., </w:t>
      </w:r>
      <w:proofErr w:type="spellStart"/>
      <w:r w:rsidRPr="00523F97">
        <w:rPr>
          <w:rFonts w:ascii="Arial" w:hAnsi="宋体" w:cs="Arial"/>
          <w:sz w:val="22"/>
          <w:szCs w:val="24"/>
        </w:rPr>
        <w:t>Wittmer</w:t>
      </w:r>
      <w:proofErr w:type="spellEnd"/>
      <w:r w:rsidRPr="00523F97">
        <w:rPr>
          <w:rFonts w:ascii="Arial" w:hAnsi="宋体" w:cs="Arial"/>
          <w:sz w:val="22"/>
          <w:szCs w:val="24"/>
        </w:rPr>
        <w:t>, H., Jax, K., 2013.Maps have an air of authority: potential benefits and challenges of ecosystem</w:t>
      </w:r>
      <w:r w:rsidRPr="00523F97">
        <w:rPr>
          <w:rFonts w:ascii="Arial" w:hAnsi="宋体" w:cs="Arial" w:hint="eastAsia"/>
          <w:sz w:val="22"/>
          <w:szCs w:val="24"/>
        </w:rPr>
        <w:t xml:space="preserve"> </w:t>
      </w:r>
      <w:r w:rsidRPr="00523F97">
        <w:rPr>
          <w:rFonts w:ascii="Arial" w:hAnsi="宋体" w:cs="Arial"/>
          <w:sz w:val="22"/>
          <w:szCs w:val="24"/>
        </w:rPr>
        <w:t xml:space="preserve">service maps at different levels of decision making. </w:t>
      </w:r>
      <w:proofErr w:type="spellStart"/>
      <w:r w:rsidRPr="00523F97">
        <w:rPr>
          <w:rFonts w:ascii="Arial" w:hAnsi="宋体" w:cs="Arial"/>
          <w:sz w:val="22"/>
          <w:szCs w:val="24"/>
        </w:rPr>
        <w:t>Ecosyst</w:t>
      </w:r>
      <w:proofErr w:type="spellEnd"/>
      <w:r w:rsidRPr="00523F97">
        <w:rPr>
          <w:rFonts w:ascii="Arial" w:hAnsi="宋体" w:cs="Arial"/>
          <w:sz w:val="22"/>
          <w:szCs w:val="24"/>
        </w:rPr>
        <w:t>. Serv. 4, 25</w:t>
      </w:r>
      <w:r w:rsidRPr="00523F97">
        <w:rPr>
          <w:rFonts w:ascii="Arial" w:hAnsi="宋体" w:cs="Arial"/>
          <w:sz w:val="22"/>
          <w:szCs w:val="24"/>
        </w:rPr>
        <w:t>–</w:t>
      </w:r>
      <w:r w:rsidRPr="00523F97">
        <w:rPr>
          <w:rFonts w:ascii="Arial" w:hAnsi="宋体" w:cs="Arial"/>
          <w:sz w:val="22"/>
          <w:szCs w:val="24"/>
        </w:rPr>
        <w:t>32.</w:t>
      </w:r>
      <w:bookmarkEnd w:id="167"/>
    </w:p>
    <w:p w14:paraId="7BA24CEB" w14:textId="3C26529C" w:rsidR="00C46C2F" w:rsidRDefault="00C46C2F" w:rsidP="00523F97">
      <w:pPr>
        <w:pStyle w:val="a6"/>
        <w:numPr>
          <w:ilvl w:val="0"/>
          <w:numId w:val="2"/>
        </w:numPr>
        <w:spacing w:after="60" w:line="0" w:lineRule="atLeast"/>
        <w:ind w:firstLineChars="0"/>
        <w:rPr>
          <w:rFonts w:ascii="Arial" w:hAnsi="宋体" w:cs="Arial"/>
          <w:sz w:val="22"/>
          <w:szCs w:val="24"/>
        </w:rPr>
      </w:pPr>
      <w:bookmarkStart w:id="168" w:name="_Ref99654335"/>
      <w:r w:rsidRPr="00523F97">
        <w:rPr>
          <w:rFonts w:ascii="Arial" w:hAnsi="宋体" w:cs="Arial"/>
          <w:sz w:val="22"/>
          <w:szCs w:val="24"/>
        </w:rPr>
        <w:t>G</w:t>
      </w:r>
      <w:r w:rsidRPr="00523F97">
        <w:rPr>
          <w:rFonts w:ascii="Arial" w:hAnsi="宋体" w:cs="Arial"/>
          <w:sz w:val="22"/>
          <w:szCs w:val="24"/>
        </w:rPr>
        <w:t>ó</w:t>
      </w:r>
      <w:r w:rsidRPr="00523F97">
        <w:rPr>
          <w:rFonts w:ascii="Arial" w:hAnsi="宋体" w:cs="Arial"/>
          <w:sz w:val="22"/>
          <w:szCs w:val="24"/>
        </w:rPr>
        <w:t>mez-</w:t>
      </w:r>
      <w:proofErr w:type="spellStart"/>
      <w:r w:rsidRPr="00523F97">
        <w:rPr>
          <w:rFonts w:ascii="Arial" w:hAnsi="宋体" w:cs="Arial"/>
          <w:sz w:val="22"/>
          <w:szCs w:val="24"/>
        </w:rPr>
        <w:t>Baggethun</w:t>
      </w:r>
      <w:proofErr w:type="spellEnd"/>
      <w:r w:rsidRPr="00523F97">
        <w:rPr>
          <w:rFonts w:ascii="Arial" w:hAnsi="宋体" w:cs="Arial"/>
          <w:sz w:val="22"/>
          <w:szCs w:val="24"/>
        </w:rPr>
        <w:t>, E., Barton, D.N., 2013. Classifying and valuing ecosystem services for urban planning. Ecol. Econ. 86, 235</w:t>
      </w:r>
      <w:r w:rsidRPr="00523F97">
        <w:rPr>
          <w:rFonts w:ascii="Arial" w:hAnsi="宋体" w:cs="Arial"/>
          <w:sz w:val="22"/>
          <w:szCs w:val="24"/>
        </w:rPr>
        <w:t>–</w:t>
      </w:r>
      <w:r w:rsidRPr="00523F97">
        <w:rPr>
          <w:rFonts w:ascii="Arial" w:hAnsi="宋体" w:cs="Arial"/>
          <w:sz w:val="22"/>
          <w:szCs w:val="24"/>
        </w:rPr>
        <w:t>245.</w:t>
      </w:r>
      <w:bookmarkEnd w:id="168"/>
    </w:p>
    <w:p w14:paraId="253BF3E1" w14:textId="6A9E5723" w:rsidR="00F92943" w:rsidRPr="00F92943" w:rsidRDefault="00F92943" w:rsidP="00F92943">
      <w:pPr>
        <w:pStyle w:val="a6"/>
        <w:numPr>
          <w:ilvl w:val="0"/>
          <w:numId w:val="2"/>
        </w:numPr>
        <w:spacing w:after="60" w:line="0" w:lineRule="atLeast"/>
        <w:ind w:firstLineChars="0"/>
        <w:rPr>
          <w:rFonts w:ascii="Arial" w:hAnsi="宋体" w:cs="Arial"/>
          <w:sz w:val="22"/>
          <w:szCs w:val="24"/>
        </w:rPr>
      </w:pPr>
      <w:bookmarkStart w:id="169" w:name="_Ref99654371"/>
      <w:proofErr w:type="spellStart"/>
      <w:r w:rsidRPr="00F92943">
        <w:rPr>
          <w:rFonts w:ascii="Arial" w:hAnsi="宋体" w:cs="Arial" w:hint="eastAsia"/>
          <w:sz w:val="22"/>
          <w:szCs w:val="24"/>
        </w:rPr>
        <w:t>HerrerosCantis</w:t>
      </w:r>
      <w:proofErr w:type="spellEnd"/>
      <w:r w:rsidRPr="00F92943">
        <w:rPr>
          <w:rFonts w:ascii="Arial" w:hAnsi="宋体" w:cs="Arial" w:hint="eastAsia"/>
          <w:sz w:val="22"/>
          <w:szCs w:val="24"/>
        </w:rPr>
        <w:t xml:space="preserve"> </w:t>
      </w:r>
      <w:proofErr w:type="spellStart"/>
      <w:proofErr w:type="gramStart"/>
      <w:r w:rsidRPr="00F92943">
        <w:rPr>
          <w:rFonts w:ascii="Arial" w:hAnsi="宋体" w:cs="Arial" w:hint="eastAsia"/>
          <w:sz w:val="22"/>
          <w:szCs w:val="24"/>
        </w:rPr>
        <w:t>Pablo,McPhearson</w:t>
      </w:r>
      <w:proofErr w:type="spellEnd"/>
      <w:proofErr w:type="gramEnd"/>
      <w:r w:rsidRPr="00F92943">
        <w:rPr>
          <w:rFonts w:ascii="Arial" w:hAnsi="宋体" w:cs="Arial" w:hint="eastAsia"/>
          <w:sz w:val="22"/>
          <w:szCs w:val="24"/>
        </w:rPr>
        <w:t xml:space="preserve"> Timon. Mapping supply of and demand for ecosystem services to assess environmental justice in New York </w:t>
      </w:r>
      <w:proofErr w:type="gramStart"/>
      <w:r w:rsidRPr="00F92943">
        <w:rPr>
          <w:rFonts w:ascii="Arial" w:hAnsi="宋体" w:cs="Arial" w:hint="eastAsia"/>
          <w:sz w:val="22"/>
          <w:szCs w:val="24"/>
        </w:rPr>
        <w:t>City.[</w:t>
      </w:r>
      <w:proofErr w:type="gramEnd"/>
      <w:r w:rsidRPr="00F92943">
        <w:rPr>
          <w:rFonts w:ascii="Arial" w:hAnsi="宋体" w:cs="Arial" w:hint="eastAsia"/>
          <w:sz w:val="22"/>
          <w:szCs w:val="24"/>
        </w:rPr>
        <w:t xml:space="preserve">J]. Ecological </w:t>
      </w:r>
      <w:proofErr w:type="gramStart"/>
      <w:r w:rsidRPr="00F92943">
        <w:rPr>
          <w:rFonts w:ascii="Arial" w:hAnsi="宋体" w:cs="Arial" w:hint="eastAsia"/>
          <w:sz w:val="22"/>
          <w:szCs w:val="24"/>
        </w:rPr>
        <w:t>applications :</w:t>
      </w:r>
      <w:proofErr w:type="gramEnd"/>
      <w:r w:rsidRPr="00F92943">
        <w:rPr>
          <w:rFonts w:ascii="Arial" w:hAnsi="宋体" w:cs="Arial" w:hint="eastAsia"/>
          <w:sz w:val="22"/>
          <w:szCs w:val="24"/>
        </w:rPr>
        <w:t xml:space="preserve"> a </w:t>
      </w:r>
      <w:r w:rsidRPr="00F92943">
        <w:rPr>
          <w:rFonts w:ascii="Arial" w:hAnsi="宋体" w:cs="Arial" w:hint="eastAsia"/>
          <w:sz w:val="22"/>
          <w:szCs w:val="24"/>
        </w:rPr>
        <w:lastRenderedPageBreak/>
        <w:t>publication of the Ecological Society of America,2021,31(6).</w:t>
      </w:r>
      <w:bookmarkEnd w:id="169"/>
    </w:p>
    <w:p w14:paraId="458FAB0A" w14:textId="20D5217E"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0" w:name="_Ref99654406"/>
      <w:r w:rsidRPr="00523F97">
        <w:rPr>
          <w:rFonts w:ascii="Arial" w:hAnsi="宋体" w:cs="Arial"/>
          <w:sz w:val="22"/>
          <w:szCs w:val="24"/>
        </w:rPr>
        <w:t>Dai, D. (2011). Racial/ethnic and socioeconomic disparities in urban green space accessibility: Where to intervene? Landscape and Urban Planning, 102(4), 234</w:t>
      </w:r>
      <w:r w:rsidRPr="00523F97">
        <w:rPr>
          <w:rFonts w:ascii="Arial" w:hAnsi="宋体" w:cs="Arial"/>
          <w:sz w:val="22"/>
          <w:szCs w:val="24"/>
        </w:rPr>
        <w:t>–</w:t>
      </w:r>
      <w:r w:rsidRPr="00523F97">
        <w:rPr>
          <w:rFonts w:ascii="Arial" w:hAnsi="宋体" w:cs="Arial"/>
          <w:sz w:val="22"/>
          <w:szCs w:val="24"/>
        </w:rPr>
        <w:t>244.</w:t>
      </w:r>
      <w:bookmarkEnd w:id="170"/>
    </w:p>
    <w:p w14:paraId="33A1772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1" w:name="_Ref99654407"/>
      <w:r w:rsidRPr="00523F97">
        <w:rPr>
          <w:rFonts w:ascii="Arial" w:hAnsi="宋体" w:cs="Arial"/>
          <w:sz w:val="22"/>
          <w:szCs w:val="24"/>
        </w:rPr>
        <w:t>Jennings, V., Johnson-Gaither, C., &amp; Gragg, R. S. (2012). Promoting environmental justice through urban green space access: A synopsis. Environmental Justice, 5(1), 1</w:t>
      </w:r>
      <w:r w:rsidRPr="00523F97">
        <w:rPr>
          <w:rFonts w:ascii="Arial" w:hAnsi="宋体" w:cs="Arial"/>
          <w:sz w:val="22"/>
          <w:szCs w:val="24"/>
        </w:rPr>
        <w:t>–</w:t>
      </w:r>
      <w:r w:rsidRPr="00523F97">
        <w:rPr>
          <w:rFonts w:ascii="Arial" w:hAnsi="宋体" w:cs="Arial"/>
          <w:sz w:val="22"/>
          <w:szCs w:val="24"/>
        </w:rPr>
        <w:t>7.</w:t>
      </w:r>
      <w:bookmarkEnd w:id="171"/>
      <w:r w:rsidRPr="00523F97">
        <w:rPr>
          <w:rFonts w:ascii="Arial" w:hAnsi="宋体" w:cs="Arial"/>
          <w:sz w:val="22"/>
          <w:szCs w:val="24"/>
        </w:rPr>
        <w:t xml:space="preserve"> </w:t>
      </w:r>
    </w:p>
    <w:p w14:paraId="5463CDF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2" w:name="_Ref99654447"/>
      <w:r w:rsidRPr="00523F97">
        <w:rPr>
          <w:rFonts w:ascii="Arial" w:hAnsi="宋体" w:cs="Arial"/>
          <w:sz w:val="22"/>
          <w:szCs w:val="24"/>
        </w:rPr>
        <w:t>Astell-Burt, T., &amp; Feng, X. (2019). Does sleep grow on trees? A longitudinal study to investigate potential prevention of insufficient sleep with different types of urban green space. 100497</w:t>
      </w:r>
      <w:r w:rsidRPr="00523F97">
        <w:rPr>
          <w:rFonts w:ascii="Arial" w:hAnsi="宋体" w:cs="Arial"/>
          <w:sz w:val="22"/>
          <w:szCs w:val="24"/>
        </w:rPr>
        <w:t>–</w:t>
      </w:r>
      <w:r w:rsidRPr="00523F97">
        <w:rPr>
          <w:rFonts w:ascii="Arial" w:hAnsi="宋体" w:cs="Arial"/>
          <w:sz w:val="22"/>
          <w:szCs w:val="24"/>
        </w:rPr>
        <w:t>100497 SSM - Population Health. https://doi.org/10.1016/j. ssmph.2019.100497.</w:t>
      </w:r>
      <w:bookmarkEnd w:id="172"/>
      <w:r w:rsidRPr="00523F97">
        <w:rPr>
          <w:rFonts w:ascii="Arial" w:hAnsi="宋体" w:cs="Arial"/>
          <w:sz w:val="22"/>
          <w:szCs w:val="24"/>
        </w:rPr>
        <w:t xml:space="preserve"> </w:t>
      </w:r>
    </w:p>
    <w:p w14:paraId="13E106D9"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3" w:name="_Ref99654448"/>
      <w:proofErr w:type="spellStart"/>
      <w:r w:rsidRPr="00523F97">
        <w:rPr>
          <w:rFonts w:ascii="Arial" w:hAnsi="宋体" w:cs="Arial"/>
          <w:sz w:val="22"/>
          <w:szCs w:val="24"/>
        </w:rPr>
        <w:t>McConnachie</w:t>
      </w:r>
      <w:proofErr w:type="spellEnd"/>
      <w:r w:rsidRPr="00523F97">
        <w:rPr>
          <w:rFonts w:ascii="Arial" w:hAnsi="宋体" w:cs="Arial"/>
          <w:sz w:val="22"/>
          <w:szCs w:val="24"/>
        </w:rPr>
        <w:t>, M., &amp; Shackleton, C. M. (2010). Public green space inequality in small towns in South Africa. Habitat International, 34(2), 244</w:t>
      </w:r>
      <w:r w:rsidRPr="00523F97">
        <w:rPr>
          <w:rFonts w:ascii="Arial" w:hAnsi="宋体" w:cs="Arial"/>
          <w:sz w:val="22"/>
          <w:szCs w:val="24"/>
        </w:rPr>
        <w:t>–</w:t>
      </w:r>
      <w:r w:rsidRPr="00523F97">
        <w:rPr>
          <w:rFonts w:ascii="Arial" w:hAnsi="宋体" w:cs="Arial"/>
          <w:sz w:val="22"/>
          <w:szCs w:val="24"/>
        </w:rPr>
        <w:t>248. https://doi.org/10. 1016/j.habitatint.2009.09.009.</w:t>
      </w:r>
      <w:bookmarkEnd w:id="173"/>
      <w:r w:rsidRPr="00523F97">
        <w:rPr>
          <w:rFonts w:ascii="Arial" w:hAnsi="宋体" w:cs="Arial"/>
          <w:sz w:val="22"/>
          <w:szCs w:val="24"/>
        </w:rPr>
        <w:t xml:space="preserve"> </w:t>
      </w:r>
    </w:p>
    <w:p w14:paraId="3AD07A50"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4" w:name="_Ref99654450"/>
      <w:r w:rsidRPr="00523F97">
        <w:rPr>
          <w:rFonts w:ascii="Arial" w:hAnsi="宋体" w:cs="Arial"/>
          <w:sz w:val="22"/>
          <w:szCs w:val="24"/>
        </w:rPr>
        <w:t xml:space="preserve">Nero, B. F. (2017). Urban green space dynamics and socio-environmental inequity: </w:t>
      </w:r>
      <w:proofErr w:type="gramStart"/>
      <w:r w:rsidRPr="00523F97">
        <w:rPr>
          <w:rFonts w:ascii="Arial" w:hAnsi="宋体" w:cs="Arial"/>
          <w:sz w:val="22"/>
          <w:szCs w:val="24"/>
        </w:rPr>
        <w:t>Multi- resolution</w:t>
      </w:r>
      <w:proofErr w:type="gramEnd"/>
      <w:r w:rsidRPr="00523F97">
        <w:rPr>
          <w:rFonts w:ascii="Arial" w:hAnsi="宋体" w:cs="Arial"/>
          <w:sz w:val="22"/>
          <w:szCs w:val="24"/>
        </w:rPr>
        <w:t xml:space="preserve"> and spatiotemporal data analysis of Kumasi, Ghana. International Journal of Remote Sensing, 38(23), 6993</w:t>
      </w:r>
      <w:r w:rsidRPr="00523F97">
        <w:rPr>
          <w:rFonts w:ascii="Arial" w:hAnsi="宋体" w:cs="Arial"/>
          <w:sz w:val="22"/>
          <w:szCs w:val="24"/>
        </w:rPr>
        <w:t>–</w:t>
      </w:r>
      <w:r w:rsidRPr="00523F97">
        <w:rPr>
          <w:rFonts w:ascii="Arial" w:hAnsi="宋体" w:cs="Arial"/>
          <w:sz w:val="22"/>
          <w:szCs w:val="24"/>
        </w:rPr>
        <w:t>7020. https://doi.org/10.1080/01431161.2017. 1370152.</w:t>
      </w:r>
      <w:bookmarkEnd w:id="174"/>
      <w:r w:rsidRPr="00523F97">
        <w:rPr>
          <w:rFonts w:ascii="Arial" w:hAnsi="宋体" w:cs="Arial"/>
          <w:sz w:val="22"/>
          <w:szCs w:val="24"/>
        </w:rPr>
        <w:t xml:space="preserve"> </w:t>
      </w:r>
    </w:p>
    <w:p w14:paraId="6AF133D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5" w:name="_Ref99654452"/>
      <w:proofErr w:type="spellStart"/>
      <w:r w:rsidRPr="00523F97">
        <w:rPr>
          <w:rFonts w:ascii="Arial" w:hAnsi="宋体" w:cs="Arial"/>
          <w:sz w:val="22"/>
          <w:szCs w:val="24"/>
        </w:rPr>
        <w:t>Sathyakumar</w:t>
      </w:r>
      <w:proofErr w:type="spellEnd"/>
      <w:r w:rsidRPr="00523F97">
        <w:rPr>
          <w:rFonts w:ascii="Arial" w:hAnsi="宋体" w:cs="Arial"/>
          <w:sz w:val="22"/>
          <w:szCs w:val="24"/>
        </w:rPr>
        <w:t xml:space="preserve">, V., </w:t>
      </w:r>
      <w:proofErr w:type="spellStart"/>
      <w:r w:rsidRPr="00523F97">
        <w:rPr>
          <w:rFonts w:ascii="Arial" w:hAnsi="宋体" w:cs="Arial"/>
          <w:sz w:val="22"/>
          <w:szCs w:val="24"/>
        </w:rPr>
        <w:t>Ramsankaran</w:t>
      </w:r>
      <w:proofErr w:type="spellEnd"/>
      <w:r w:rsidRPr="00523F97">
        <w:rPr>
          <w:rFonts w:ascii="Arial" w:hAnsi="宋体" w:cs="Arial"/>
          <w:sz w:val="22"/>
          <w:szCs w:val="24"/>
        </w:rPr>
        <w:t xml:space="preserve">, R., &amp; </w:t>
      </w:r>
      <w:proofErr w:type="spellStart"/>
      <w:r w:rsidRPr="00523F97">
        <w:rPr>
          <w:rFonts w:ascii="Arial" w:hAnsi="宋体" w:cs="Arial"/>
          <w:sz w:val="22"/>
          <w:szCs w:val="24"/>
        </w:rPr>
        <w:t>Bardhan</w:t>
      </w:r>
      <w:proofErr w:type="spellEnd"/>
      <w:r w:rsidRPr="00523F97">
        <w:rPr>
          <w:rFonts w:ascii="Arial" w:hAnsi="宋体" w:cs="Arial"/>
          <w:sz w:val="22"/>
          <w:szCs w:val="24"/>
        </w:rPr>
        <w:t xml:space="preserve">, R. (2019). Linking remotely sensed Urban Green Space (UGS) distribution patterns and Socio-Economic Status (SES) </w:t>
      </w:r>
      <w:r w:rsidRPr="00523F97">
        <w:rPr>
          <w:rFonts w:ascii="Arial" w:hAnsi="宋体" w:cs="Arial"/>
          <w:sz w:val="22"/>
          <w:szCs w:val="24"/>
        </w:rPr>
        <w:t>–</w:t>
      </w:r>
      <w:r w:rsidRPr="00523F97">
        <w:rPr>
          <w:rFonts w:ascii="Arial" w:hAnsi="宋体" w:cs="Arial"/>
          <w:sz w:val="22"/>
          <w:szCs w:val="24"/>
        </w:rPr>
        <w:t xml:space="preserve"> A multi- scale probabilistic analysis based in Mumbai, India. </w:t>
      </w:r>
      <w:proofErr w:type="spellStart"/>
      <w:r w:rsidRPr="00523F97">
        <w:rPr>
          <w:rFonts w:ascii="Arial" w:hAnsi="宋体" w:cs="Arial"/>
          <w:sz w:val="22"/>
          <w:szCs w:val="24"/>
        </w:rPr>
        <w:t>GIScience</w:t>
      </w:r>
      <w:proofErr w:type="spellEnd"/>
      <w:r w:rsidRPr="00523F97">
        <w:rPr>
          <w:rFonts w:ascii="Arial" w:hAnsi="宋体" w:cs="Arial"/>
          <w:sz w:val="22"/>
          <w:szCs w:val="24"/>
        </w:rPr>
        <w:t xml:space="preserve"> &amp; Remote Sensing, 56(5), 645</w:t>
      </w:r>
      <w:r w:rsidRPr="00523F97">
        <w:rPr>
          <w:rFonts w:ascii="Arial" w:hAnsi="宋体" w:cs="Arial"/>
          <w:sz w:val="22"/>
          <w:szCs w:val="24"/>
        </w:rPr>
        <w:t>–</w:t>
      </w:r>
      <w:r w:rsidRPr="00523F97">
        <w:rPr>
          <w:rFonts w:ascii="Arial" w:hAnsi="宋体" w:cs="Arial"/>
          <w:sz w:val="22"/>
          <w:szCs w:val="24"/>
        </w:rPr>
        <w:t>669. https://doi.org/10.1080/15481603.2018.1549819.</w:t>
      </w:r>
      <w:bookmarkEnd w:id="175"/>
      <w:r w:rsidRPr="00523F97">
        <w:rPr>
          <w:rFonts w:ascii="Arial" w:hAnsi="宋体" w:cs="Arial"/>
          <w:sz w:val="22"/>
          <w:szCs w:val="24"/>
        </w:rPr>
        <w:t xml:space="preserve"> </w:t>
      </w:r>
    </w:p>
    <w:p w14:paraId="425EA4B5"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6" w:name="_Ref99654454"/>
      <w:r w:rsidRPr="00523F97">
        <w:rPr>
          <w:rFonts w:ascii="Arial" w:hAnsi="宋体" w:cs="Arial"/>
          <w:sz w:val="22"/>
          <w:szCs w:val="24"/>
        </w:rPr>
        <w:t>Shen, Y., Sun, F., &amp; Che, Y. (2017). Public green spaces and human wellbeing: Mapping the spatial inequity and mismatching status of public green space in the Central City of Shanghai. Urban Forestry &amp; Urban Greening, 27, 59</w:t>
      </w:r>
      <w:r w:rsidRPr="00523F97">
        <w:rPr>
          <w:rFonts w:ascii="Arial" w:hAnsi="宋体" w:cs="Arial"/>
          <w:sz w:val="22"/>
          <w:szCs w:val="24"/>
        </w:rPr>
        <w:t>–</w:t>
      </w:r>
      <w:r w:rsidRPr="00523F97">
        <w:rPr>
          <w:rFonts w:ascii="Arial" w:hAnsi="宋体" w:cs="Arial"/>
          <w:sz w:val="22"/>
          <w:szCs w:val="24"/>
        </w:rPr>
        <w:t>68. https://doi.org/10.1016/j. ufug.2017.06.018.</w:t>
      </w:r>
      <w:bookmarkEnd w:id="176"/>
      <w:r w:rsidRPr="00523F97">
        <w:rPr>
          <w:rFonts w:ascii="Arial" w:hAnsi="宋体" w:cs="Arial"/>
          <w:sz w:val="22"/>
          <w:szCs w:val="24"/>
        </w:rPr>
        <w:t xml:space="preserve"> </w:t>
      </w:r>
    </w:p>
    <w:p w14:paraId="40C23DB7"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7" w:name="_Ref99654601"/>
      <w:proofErr w:type="spellStart"/>
      <w:r w:rsidRPr="00523F97">
        <w:rPr>
          <w:rFonts w:ascii="Arial" w:hAnsi="宋体" w:cs="Arial"/>
          <w:sz w:val="22"/>
          <w:szCs w:val="24"/>
        </w:rPr>
        <w:t>Kabisch</w:t>
      </w:r>
      <w:proofErr w:type="spellEnd"/>
      <w:r w:rsidRPr="00523F97">
        <w:rPr>
          <w:rFonts w:ascii="Arial" w:hAnsi="宋体" w:cs="Arial"/>
          <w:sz w:val="22"/>
          <w:szCs w:val="24"/>
        </w:rPr>
        <w:t xml:space="preserve">, N., &amp; </w:t>
      </w:r>
      <w:proofErr w:type="spellStart"/>
      <w:r w:rsidRPr="00523F97">
        <w:rPr>
          <w:rFonts w:ascii="Arial" w:hAnsi="宋体" w:cs="Arial"/>
          <w:sz w:val="22"/>
          <w:szCs w:val="24"/>
        </w:rPr>
        <w:t>Haase</w:t>
      </w:r>
      <w:proofErr w:type="spellEnd"/>
      <w:r w:rsidRPr="00523F97">
        <w:rPr>
          <w:rFonts w:ascii="Arial" w:hAnsi="宋体" w:cs="Arial"/>
          <w:sz w:val="22"/>
          <w:szCs w:val="24"/>
        </w:rPr>
        <w:t>, D. (2014). Green justice or just green? Provision of urban green spaces in Berlin, Germany. Landscape and urban planning, 122, 129</w:t>
      </w:r>
      <w:r w:rsidRPr="00523F97">
        <w:rPr>
          <w:rFonts w:ascii="Arial" w:hAnsi="宋体" w:cs="Arial"/>
          <w:sz w:val="22"/>
          <w:szCs w:val="24"/>
        </w:rPr>
        <w:t>–</w:t>
      </w:r>
      <w:r w:rsidRPr="00523F97">
        <w:rPr>
          <w:rFonts w:ascii="Arial" w:hAnsi="宋体" w:cs="Arial"/>
          <w:sz w:val="22"/>
          <w:szCs w:val="24"/>
        </w:rPr>
        <w:t>139.</w:t>
      </w:r>
      <w:bookmarkEnd w:id="177"/>
      <w:r w:rsidRPr="00523F97">
        <w:rPr>
          <w:rFonts w:ascii="Arial" w:hAnsi="宋体" w:cs="Arial"/>
          <w:sz w:val="22"/>
          <w:szCs w:val="24"/>
        </w:rPr>
        <w:t xml:space="preserve"> </w:t>
      </w:r>
    </w:p>
    <w:p w14:paraId="76C67828"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78" w:name="_Ref99654625"/>
      <w:r w:rsidRPr="00523F97">
        <w:rPr>
          <w:rFonts w:ascii="Arial" w:hAnsi="宋体" w:cs="Arial"/>
          <w:sz w:val="22"/>
          <w:szCs w:val="24"/>
        </w:rPr>
        <w:t xml:space="preserve">van </w:t>
      </w:r>
      <w:proofErr w:type="spellStart"/>
      <w:r w:rsidRPr="00523F97">
        <w:rPr>
          <w:rFonts w:ascii="Arial" w:hAnsi="宋体" w:cs="Arial"/>
          <w:sz w:val="22"/>
          <w:szCs w:val="24"/>
        </w:rPr>
        <w:t>Zanten</w:t>
      </w:r>
      <w:proofErr w:type="spellEnd"/>
      <w:r w:rsidRPr="00523F97">
        <w:rPr>
          <w:rFonts w:ascii="Arial" w:hAnsi="宋体" w:cs="Arial"/>
          <w:sz w:val="22"/>
          <w:szCs w:val="24"/>
        </w:rPr>
        <w:t xml:space="preserve">, B.T., </w:t>
      </w:r>
      <w:proofErr w:type="spellStart"/>
      <w:r w:rsidRPr="00523F97">
        <w:rPr>
          <w:rFonts w:ascii="Arial" w:hAnsi="宋体" w:cs="Arial"/>
          <w:sz w:val="22"/>
          <w:szCs w:val="24"/>
        </w:rPr>
        <w:t>Zasada</w:t>
      </w:r>
      <w:proofErr w:type="spellEnd"/>
      <w:r w:rsidRPr="00523F97">
        <w:rPr>
          <w:rFonts w:ascii="Arial" w:hAnsi="宋体" w:cs="Arial"/>
          <w:sz w:val="22"/>
          <w:szCs w:val="24"/>
        </w:rPr>
        <w:t xml:space="preserve">, I., </w:t>
      </w:r>
      <w:proofErr w:type="spellStart"/>
      <w:r w:rsidRPr="00523F97">
        <w:rPr>
          <w:rFonts w:ascii="Arial" w:hAnsi="宋体" w:cs="Arial"/>
          <w:sz w:val="22"/>
          <w:szCs w:val="24"/>
        </w:rPr>
        <w:t>Koetse</w:t>
      </w:r>
      <w:proofErr w:type="spellEnd"/>
      <w:r w:rsidRPr="00523F97">
        <w:rPr>
          <w:rFonts w:ascii="Arial" w:hAnsi="宋体" w:cs="Arial"/>
          <w:sz w:val="22"/>
          <w:szCs w:val="24"/>
        </w:rPr>
        <w:t xml:space="preserve">, M.J., </w:t>
      </w:r>
      <w:proofErr w:type="spellStart"/>
      <w:r w:rsidRPr="00523F97">
        <w:rPr>
          <w:rFonts w:ascii="Arial" w:hAnsi="宋体" w:cs="Arial"/>
          <w:sz w:val="22"/>
          <w:szCs w:val="24"/>
        </w:rPr>
        <w:t>Ungaro</w:t>
      </w:r>
      <w:proofErr w:type="spellEnd"/>
      <w:r w:rsidRPr="00523F97">
        <w:rPr>
          <w:rFonts w:ascii="Arial" w:hAnsi="宋体" w:cs="Arial"/>
          <w:sz w:val="22"/>
          <w:szCs w:val="24"/>
        </w:rPr>
        <w:t>, F., Ha ̈</w:t>
      </w:r>
      <w:proofErr w:type="spellStart"/>
      <w:r w:rsidRPr="00523F97">
        <w:rPr>
          <w:rFonts w:ascii="Arial" w:hAnsi="宋体" w:cs="Arial"/>
          <w:sz w:val="22"/>
          <w:szCs w:val="24"/>
        </w:rPr>
        <w:t>fner</w:t>
      </w:r>
      <w:proofErr w:type="spellEnd"/>
      <w:r w:rsidRPr="00523F97">
        <w:rPr>
          <w:rFonts w:ascii="Arial" w:hAnsi="宋体" w:cs="Arial"/>
          <w:sz w:val="22"/>
          <w:szCs w:val="24"/>
        </w:rPr>
        <w:t xml:space="preserve">, K., </w:t>
      </w:r>
      <w:proofErr w:type="spellStart"/>
      <w:r w:rsidRPr="00523F97">
        <w:rPr>
          <w:rFonts w:ascii="Arial" w:hAnsi="宋体" w:cs="Arial"/>
          <w:sz w:val="22"/>
          <w:szCs w:val="24"/>
        </w:rPr>
        <w:t>Verburg</w:t>
      </w:r>
      <w:proofErr w:type="spellEnd"/>
      <w:r w:rsidRPr="00523F97">
        <w:rPr>
          <w:rFonts w:ascii="Arial" w:hAnsi="宋体" w:cs="Arial"/>
          <w:sz w:val="22"/>
          <w:szCs w:val="24"/>
        </w:rPr>
        <w:t xml:space="preserve">, P.H., 2016. A comparative approach to assess the contribution of landscape features to aesthetic and recreational values in agricultural landscapes. </w:t>
      </w:r>
      <w:proofErr w:type="spellStart"/>
      <w:r w:rsidRPr="00523F97">
        <w:rPr>
          <w:rFonts w:ascii="Arial" w:hAnsi="宋体" w:cs="Arial"/>
          <w:sz w:val="22"/>
          <w:szCs w:val="24"/>
        </w:rPr>
        <w:t>Ecosyst</w:t>
      </w:r>
      <w:proofErr w:type="spellEnd"/>
      <w:r w:rsidRPr="00523F97">
        <w:rPr>
          <w:rFonts w:ascii="Arial" w:hAnsi="宋体" w:cs="Arial"/>
          <w:sz w:val="22"/>
          <w:szCs w:val="24"/>
        </w:rPr>
        <w:t>. Serv. 17, 87</w:t>
      </w:r>
      <w:r w:rsidRPr="00523F97">
        <w:rPr>
          <w:rFonts w:ascii="Arial" w:hAnsi="宋体" w:cs="Arial"/>
          <w:sz w:val="22"/>
          <w:szCs w:val="24"/>
        </w:rPr>
        <w:t>–</w:t>
      </w:r>
      <w:r w:rsidRPr="00523F97">
        <w:rPr>
          <w:rFonts w:ascii="Arial" w:hAnsi="宋体" w:cs="Arial"/>
          <w:sz w:val="22"/>
          <w:szCs w:val="24"/>
        </w:rPr>
        <w:t>98.</w:t>
      </w:r>
      <w:bookmarkEnd w:id="178"/>
      <w:r w:rsidRPr="00523F97">
        <w:rPr>
          <w:rFonts w:ascii="Arial" w:hAnsi="宋体" w:cs="Arial"/>
          <w:sz w:val="22"/>
          <w:szCs w:val="24"/>
        </w:rPr>
        <w:t xml:space="preserve"> </w:t>
      </w:r>
    </w:p>
    <w:p w14:paraId="14744D5C" w14:textId="10396E93" w:rsidR="00C46C2F" w:rsidRDefault="00C46C2F" w:rsidP="00F92943">
      <w:pPr>
        <w:pStyle w:val="a6"/>
        <w:numPr>
          <w:ilvl w:val="0"/>
          <w:numId w:val="2"/>
        </w:numPr>
        <w:spacing w:after="60" w:line="0" w:lineRule="atLeast"/>
        <w:ind w:firstLineChars="0"/>
        <w:rPr>
          <w:rFonts w:ascii="Arial" w:hAnsi="宋体" w:cs="Arial"/>
          <w:sz w:val="22"/>
          <w:szCs w:val="24"/>
        </w:rPr>
      </w:pPr>
      <w:bookmarkStart w:id="179" w:name="_Ref99654783"/>
      <w:r w:rsidRPr="00523F97">
        <w:rPr>
          <w:rFonts w:ascii="Arial" w:hAnsi="宋体" w:cs="Arial"/>
          <w:sz w:val="22"/>
          <w:szCs w:val="24"/>
        </w:rPr>
        <w:t xml:space="preserve">Oh, K., &amp; </w:t>
      </w:r>
      <w:proofErr w:type="spellStart"/>
      <w:r w:rsidRPr="00523F97">
        <w:rPr>
          <w:rFonts w:ascii="Arial" w:hAnsi="宋体" w:cs="Arial"/>
          <w:sz w:val="22"/>
          <w:szCs w:val="24"/>
        </w:rPr>
        <w:t>Jeong</w:t>
      </w:r>
      <w:proofErr w:type="spellEnd"/>
      <w:r w:rsidRPr="00523F97">
        <w:rPr>
          <w:rFonts w:ascii="Arial" w:hAnsi="宋体" w:cs="Arial"/>
          <w:sz w:val="22"/>
          <w:szCs w:val="24"/>
        </w:rPr>
        <w:t xml:space="preserve">, S. (2007). Assessing the spatial distribution of urban parks using </w:t>
      </w:r>
      <w:proofErr w:type="spellStart"/>
      <w:r w:rsidRPr="00523F97">
        <w:rPr>
          <w:rFonts w:ascii="Arial" w:hAnsi="宋体" w:cs="Arial"/>
          <w:sz w:val="22"/>
          <w:szCs w:val="24"/>
        </w:rPr>
        <w:t>GIS.</w:t>
      </w:r>
      <w:r w:rsidRPr="00F92943">
        <w:rPr>
          <w:rFonts w:ascii="Arial" w:hAnsi="宋体" w:cs="Arial"/>
          <w:sz w:val="22"/>
          <w:szCs w:val="24"/>
        </w:rPr>
        <w:t>Landscape</w:t>
      </w:r>
      <w:proofErr w:type="spellEnd"/>
      <w:r w:rsidRPr="00F92943">
        <w:rPr>
          <w:rFonts w:ascii="Arial" w:hAnsi="宋体" w:cs="Arial"/>
          <w:sz w:val="22"/>
          <w:szCs w:val="24"/>
        </w:rPr>
        <w:t xml:space="preserve"> and Urban Planning, 82(1/2), 25</w:t>
      </w:r>
      <w:r w:rsidRPr="00F92943">
        <w:rPr>
          <w:rFonts w:ascii="Arial" w:hAnsi="宋体" w:cs="Arial"/>
          <w:sz w:val="22"/>
          <w:szCs w:val="24"/>
        </w:rPr>
        <w:t>–</w:t>
      </w:r>
      <w:r w:rsidRPr="00F92943">
        <w:rPr>
          <w:rFonts w:ascii="Arial" w:hAnsi="宋体" w:cs="Arial"/>
          <w:sz w:val="22"/>
          <w:szCs w:val="24"/>
        </w:rPr>
        <w:t>32.</w:t>
      </w:r>
      <w:bookmarkEnd w:id="179"/>
    </w:p>
    <w:p w14:paraId="0653BB86" w14:textId="2279286A" w:rsidR="00EC3452" w:rsidRPr="00EC3452" w:rsidRDefault="00EC3452" w:rsidP="00EC3452">
      <w:pPr>
        <w:pStyle w:val="a6"/>
        <w:numPr>
          <w:ilvl w:val="0"/>
          <w:numId w:val="2"/>
        </w:numPr>
        <w:spacing w:after="60" w:line="0" w:lineRule="atLeast"/>
        <w:ind w:firstLineChars="0"/>
        <w:rPr>
          <w:rFonts w:ascii="Arial" w:hAnsi="宋体" w:cs="Arial"/>
          <w:sz w:val="22"/>
          <w:szCs w:val="24"/>
        </w:rPr>
      </w:pPr>
      <w:bookmarkStart w:id="180" w:name="_Ref99654711"/>
      <w:r w:rsidRPr="00523F97">
        <w:rPr>
          <w:rFonts w:ascii="Arial" w:hAnsi="宋体" w:cs="Arial" w:hint="eastAsia"/>
          <w:sz w:val="22"/>
          <w:szCs w:val="24"/>
        </w:rPr>
        <w:t xml:space="preserve">Bing </w:t>
      </w:r>
      <w:proofErr w:type="spellStart"/>
      <w:proofErr w:type="gramStart"/>
      <w:r w:rsidRPr="00523F97">
        <w:rPr>
          <w:rFonts w:ascii="Arial" w:hAnsi="宋体" w:cs="Arial" w:hint="eastAsia"/>
          <w:sz w:val="22"/>
          <w:szCs w:val="24"/>
        </w:rPr>
        <w:t>Zhenhua,Qiu</w:t>
      </w:r>
      <w:proofErr w:type="spellEnd"/>
      <w:proofErr w:type="gramEnd"/>
      <w:r w:rsidRPr="00523F97">
        <w:rPr>
          <w:rFonts w:ascii="Arial" w:hAnsi="宋体" w:cs="Arial" w:hint="eastAsia"/>
          <w:sz w:val="22"/>
          <w:szCs w:val="24"/>
        </w:rPr>
        <w:t xml:space="preserve"> </w:t>
      </w:r>
      <w:proofErr w:type="spellStart"/>
      <w:r w:rsidRPr="00523F97">
        <w:rPr>
          <w:rFonts w:ascii="Arial" w:hAnsi="宋体" w:cs="Arial" w:hint="eastAsia"/>
          <w:sz w:val="22"/>
          <w:szCs w:val="24"/>
        </w:rPr>
        <w:t>Yishu,Huang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Heping,Chen</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Tingzhen,Zhong</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Wei,Jiang</w:t>
      </w:r>
      <w:proofErr w:type="spellEnd"/>
      <w:r w:rsidRPr="00523F97">
        <w:rPr>
          <w:rFonts w:ascii="Arial" w:hAnsi="宋体" w:cs="Arial" w:hint="eastAsia"/>
          <w:sz w:val="22"/>
          <w:szCs w:val="24"/>
        </w:rPr>
        <w:t xml:space="preserve"> Hong. Spatial distribution of cultural ecosystem services demand and supply in urban and suburban areas: A case study from Shanghai, China[J]. Ecological Indicators,2021,127.</w:t>
      </w:r>
      <w:bookmarkEnd w:id="180"/>
    </w:p>
    <w:p w14:paraId="4CC8702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1" w:name="_Ref99654785"/>
      <w:r w:rsidRPr="00523F97">
        <w:rPr>
          <w:rFonts w:ascii="Arial" w:hAnsi="宋体" w:cs="Arial"/>
          <w:sz w:val="22"/>
          <w:szCs w:val="24"/>
        </w:rPr>
        <w:t xml:space="preserve">Sister, C., </w:t>
      </w:r>
      <w:proofErr w:type="spellStart"/>
      <w:r w:rsidRPr="00523F97">
        <w:rPr>
          <w:rFonts w:ascii="Arial" w:hAnsi="宋体" w:cs="Arial"/>
          <w:sz w:val="22"/>
          <w:szCs w:val="24"/>
        </w:rPr>
        <w:t>Wolch</w:t>
      </w:r>
      <w:proofErr w:type="spellEnd"/>
      <w:r w:rsidRPr="00523F97">
        <w:rPr>
          <w:rFonts w:ascii="Arial" w:hAnsi="宋体" w:cs="Arial"/>
          <w:sz w:val="22"/>
          <w:szCs w:val="24"/>
        </w:rPr>
        <w:t xml:space="preserve">, J., &amp; Wilson, J. (2010). Got green? Addressing environmental justice in park provision. </w:t>
      </w:r>
      <w:proofErr w:type="spellStart"/>
      <w:r w:rsidRPr="00523F97">
        <w:rPr>
          <w:rFonts w:ascii="Arial" w:hAnsi="宋体" w:cs="Arial"/>
          <w:sz w:val="22"/>
          <w:szCs w:val="24"/>
        </w:rPr>
        <w:t>GeoJournal</w:t>
      </w:r>
      <w:proofErr w:type="spellEnd"/>
      <w:r w:rsidRPr="00523F97">
        <w:rPr>
          <w:rFonts w:ascii="Arial" w:hAnsi="宋体" w:cs="Arial"/>
          <w:sz w:val="22"/>
          <w:szCs w:val="24"/>
        </w:rPr>
        <w:t>, 75(3), 229</w:t>
      </w:r>
      <w:r w:rsidRPr="00523F97">
        <w:rPr>
          <w:rFonts w:ascii="Arial" w:hAnsi="宋体" w:cs="Arial"/>
          <w:sz w:val="22"/>
          <w:szCs w:val="24"/>
        </w:rPr>
        <w:t>–</w:t>
      </w:r>
      <w:r w:rsidRPr="00523F97">
        <w:rPr>
          <w:rFonts w:ascii="Arial" w:hAnsi="宋体" w:cs="Arial"/>
          <w:sz w:val="22"/>
          <w:szCs w:val="24"/>
        </w:rPr>
        <w:t>248.</w:t>
      </w:r>
      <w:bookmarkEnd w:id="181"/>
    </w:p>
    <w:p w14:paraId="4082742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2" w:name="_Ref99654786"/>
      <w:r w:rsidRPr="00523F97">
        <w:rPr>
          <w:rFonts w:ascii="Arial" w:hAnsi="宋体" w:cs="Arial"/>
          <w:sz w:val="22"/>
          <w:szCs w:val="24"/>
        </w:rPr>
        <w:t>Talen, E. (1997). The social equity of urban service distribution: An exploration of park access in Pueblo, Colorado, and Macon, Georgia. Urban Geography, 18(6), 521</w:t>
      </w:r>
      <w:r w:rsidRPr="00523F97">
        <w:rPr>
          <w:rFonts w:ascii="Arial" w:hAnsi="宋体" w:cs="Arial"/>
          <w:sz w:val="22"/>
          <w:szCs w:val="24"/>
        </w:rPr>
        <w:t>–</w:t>
      </w:r>
      <w:r w:rsidRPr="00523F97">
        <w:rPr>
          <w:rFonts w:ascii="Arial" w:hAnsi="宋体" w:cs="Arial"/>
          <w:sz w:val="22"/>
          <w:szCs w:val="24"/>
        </w:rPr>
        <w:t>541.</w:t>
      </w:r>
      <w:bookmarkEnd w:id="182"/>
    </w:p>
    <w:p w14:paraId="68D1197A" w14:textId="4B23FEEB"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183" w:name="_Ref99654817"/>
      <w:r w:rsidRPr="00523F97">
        <w:rPr>
          <w:rFonts w:ascii="Arial" w:hAnsi="宋体" w:cs="Arial"/>
          <w:sz w:val="22"/>
          <w:szCs w:val="24"/>
        </w:rPr>
        <w:t xml:space="preserve">Norman, G. J., </w:t>
      </w:r>
      <w:proofErr w:type="spellStart"/>
      <w:r w:rsidRPr="00523F97">
        <w:rPr>
          <w:rFonts w:ascii="Arial" w:hAnsi="宋体" w:cs="Arial"/>
          <w:sz w:val="22"/>
          <w:szCs w:val="24"/>
        </w:rPr>
        <w:t>Nutter</w:t>
      </w:r>
      <w:proofErr w:type="spellEnd"/>
      <w:r w:rsidRPr="00523F97">
        <w:rPr>
          <w:rFonts w:ascii="Arial" w:hAnsi="宋体" w:cs="Arial"/>
          <w:sz w:val="22"/>
          <w:szCs w:val="24"/>
        </w:rPr>
        <w:t xml:space="preserve">, S. K., Ryan, S.,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w:t>
      </w:r>
      <w:proofErr w:type="spellStart"/>
      <w:r w:rsidRPr="00523F97">
        <w:rPr>
          <w:rFonts w:ascii="Arial" w:hAnsi="宋体" w:cs="Arial"/>
          <w:sz w:val="22"/>
          <w:szCs w:val="24"/>
        </w:rPr>
        <w:t>Calfas</w:t>
      </w:r>
      <w:proofErr w:type="spellEnd"/>
      <w:r w:rsidRPr="00523F97">
        <w:rPr>
          <w:rFonts w:ascii="Arial" w:hAnsi="宋体" w:cs="Arial"/>
          <w:sz w:val="22"/>
          <w:szCs w:val="24"/>
        </w:rPr>
        <w:t xml:space="preserve">, K. J., &amp; Patrick, K. (2006). Com- munity design and access to recreational facilities as correlates of adolescent physical activity and body-mass index. Journal of Physical Activity and Health, 3, </w:t>
      </w:r>
      <w:r w:rsidRPr="00F92943">
        <w:rPr>
          <w:rFonts w:ascii="Arial" w:hAnsi="宋体" w:cs="Arial"/>
          <w:sz w:val="22"/>
          <w:szCs w:val="24"/>
        </w:rPr>
        <w:t>118</w:t>
      </w:r>
      <w:r w:rsidRPr="00F92943">
        <w:rPr>
          <w:rFonts w:ascii="Arial" w:hAnsi="宋体" w:cs="Arial"/>
          <w:sz w:val="22"/>
          <w:szCs w:val="24"/>
        </w:rPr>
        <w:t>–</w:t>
      </w:r>
      <w:r w:rsidRPr="00F92943">
        <w:rPr>
          <w:rFonts w:ascii="Arial" w:hAnsi="宋体" w:cs="Arial"/>
          <w:sz w:val="22"/>
          <w:szCs w:val="24"/>
        </w:rPr>
        <w:t>128.</w:t>
      </w:r>
      <w:bookmarkEnd w:id="183"/>
    </w:p>
    <w:p w14:paraId="38CB520F"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4" w:name="_Ref99654819"/>
      <w:proofErr w:type="spellStart"/>
      <w:r w:rsidRPr="00523F97">
        <w:rPr>
          <w:rFonts w:ascii="Arial" w:hAnsi="宋体" w:cs="Arial"/>
          <w:sz w:val="22"/>
          <w:szCs w:val="24"/>
        </w:rPr>
        <w:t>Mota</w:t>
      </w:r>
      <w:proofErr w:type="spellEnd"/>
      <w:r w:rsidRPr="00523F97">
        <w:rPr>
          <w:rFonts w:ascii="Arial" w:hAnsi="宋体" w:cs="Arial"/>
          <w:sz w:val="22"/>
          <w:szCs w:val="24"/>
        </w:rPr>
        <w:t xml:space="preserve">, J., Almeida, M., Santos, P., &amp; </w:t>
      </w:r>
      <w:proofErr w:type="spellStart"/>
      <w:r w:rsidRPr="00523F97">
        <w:rPr>
          <w:rFonts w:ascii="Arial" w:hAnsi="宋体" w:cs="Arial"/>
          <w:sz w:val="22"/>
          <w:szCs w:val="24"/>
        </w:rPr>
        <w:t>Ribiero</w:t>
      </w:r>
      <w:proofErr w:type="spellEnd"/>
      <w:r w:rsidRPr="00523F97">
        <w:rPr>
          <w:rFonts w:ascii="Arial" w:hAnsi="宋体" w:cs="Arial"/>
          <w:sz w:val="22"/>
          <w:szCs w:val="24"/>
        </w:rPr>
        <w:t xml:space="preserve">, J. C. (2005). Perceived neighborhood </w:t>
      </w:r>
      <w:proofErr w:type="spellStart"/>
      <w:r w:rsidRPr="00523F97">
        <w:rPr>
          <w:rFonts w:ascii="Arial" w:hAnsi="宋体" w:cs="Arial"/>
          <w:sz w:val="22"/>
          <w:szCs w:val="24"/>
        </w:rPr>
        <w:t>envi</w:t>
      </w:r>
      <w:proofErr w:type="spellEnd"/>
      <w:r w:rsidRPr="00523F97">
        <w:rPr>
          <w:rFonts w:ascii="Arial" w:hAnsi="宋体" w:cs="Arial"/>
          <w:sz w:val="22"/>
          <w:szCs w:val="24"/>
        </w:rPr>
        <w:t xml:space="preserve">- </w:t>
      </w:r>
      <w:proofErr w:type="spellStart"/>
      <w:r w:rsidRPr="00523F97">
        <w:rPr>
          <w:rFonts w:ascii="Arial" w:hAnsi="宋体" w:cs="Arial"/>
          <w:sz w:val="22"/>
          <w:szCs w:val="24"/>
        </w:rPr>
        <w:t>ronments</w:t>
      </w:r>
      <w:proofErr w:type="spellEnd"/>
      <w:r w:rsidRPr="00523F97">
        <w:rPr>
          <w:rFonts w:ascii="Arial" w:hAnsi="宋体" w:cs="Arial"/>
          <w:sz w:val="22"/>
          <w:szCs w:val="24"/>
        </w:rPr>
        <w:t xml:space="preserve"> and physical activity in adolescents. American Journal of Preventive Medicine, 41, 834</w:t>
      </w:r>
      <w:r w:rsidRPr="00523F97">
        <w:rPr>
          <w:rFonts w:ascii="Arial" w:hAnsi="宋体" w:cs="Arial"/>
          <w:sz w:val="22"/>
          <w:szCs w:val="24"/>
        </w:rPr>
        <w:t>–</w:t>
      </w:r>
      <w:r w:rsidRPr="00523F97">
        <w:rPr>
          <w:rFonts w:ascii="Arial" w:hAnsi="宋体" w:cs="Arial"/>
          <w:sz w:val="22"/>
          <w:szCs w:val="24"/>
        </w:rPr>
        <w:t>836.</w:t>
      </w:r>
      <w:bookmarkEnd w:id="184"/>
      <w:r w:rsidRPr="00523F97">
        <w:rPr>
          <w:rFonts w:ascii="Arial" w:hAnsi="宋体" w:cs="Arial"/>
          <w:sz w:val="22"/>
          <w:szCs w:val="24"/>
        </w:rPr>
        <w:t xml:space="preserve"> </w:t>
      </w:r>
    </w:p>
    <w:p w14:paraId="6B17E323"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5" w:name="_Ref99654820"/>
      <w:proofErr w:type="spellStart"/>
      <w:r w:rsidRPr="00523F97">
        <w:rPr>
          <w:rFonts w:ascii="Arial" w:hAnsi="宋体" w:cs="Arial"/>
          <w:sz w:val="22"/>
          <w:szCs w:val="24"/>
        </w:rPr>
        <w:t>Roenmich</w:t>
      </w:r>
      <w:proofErr w:type="spellEnd"/>
      <w:r w:rsidRPr="00523F97">
        <w:rPr>
          <w:rFonts w:ascii="Arial" w:hAnsi="宋体" w:cs="Arial"/>
          <w:sz w:val="22"/>
          <w:szCs w:val="24"/>
        </w:rPr>
        <w:t xml:space="preserve">, J. N., Epstein, L. H., Raja, S., Yin, L., Robinson, J., &amp; </w:t>
      </w:r>
      <w:proofErr w:type="spellStart"/>
      <w:r w:rsidRPr="00523F97">
        <w:rPr>
          <w:rFonts w:ascii="Arial" w:hAnsi="宋体" w:cs="Arial"/>
          <w:sz w:val="22"/>
          <w:szCs w:val="24"/>
        </w:rPr>
        <w:t>Winiewicz</w:t>
      </w:r>
      <w:proofErr w:type="spellEnd"/>
      <w:r w:rsidRPr="00523F97">
        <w:rPr>
          <w:rFonts w:ascii="Arial" w:hAnsi="宋体" w:cs="Arial"/>
          <w:sz w:val="22"/>
          <w:szCs w:val="24"/>
        </w:rPr>
        <w:t xml:space="preserve">, J. (2006). Association of access to parks and recreational facilities with the </w:t>
      </w:r>
      <w:proofErr w:type="spellStart"/>
      <w:r w:rsidRPr="00523F97">
        <w:rPr>
          <w:rFonts w:ascii="Arial" w:hAnsi="宋体" w:cs="Arial"/>
          <w:sz w:val="22"/>
          <w:szCs w:val="24"/>
        </w:rPr>
        <w:t>phys</w:t>
      </w:r>
      <w:proofErr w:type="spellEnd"/>
      <w:r w:rsidRPr="00523F97">
        <w:rPr>
          <w:rFonts w:ascii="Arial" w:hAnsi="宋体" w:cs="Arial"/>
          <w:sz w:val="22"/>
          <w:szCs w:val="24"/>
        </w:rPr>
        <w:t xml:space="preserve">- </w:t>
      </w:r>
      <w:proofErr w:type="spellStart"/>
      <w:r w:rsidRPr="00523F97">
        <w:rPr>
          <w:rFonts w:ascii="Arial" w:hAnsi="宋体" w:cs="Arial"/>
          <w:sz w:val="22"/>
          <w:szCs w:val="24"/>
        </w:rPr>
        <w:t>ical</w:t>
      </w:r>
      <w:proofErr w:type="spellEnd"/>
      <w:r w:rsidRPr="00523F97">
        <w:rPr>
          <w:rFonts w:ascii="Arial" w:hAnsi="宋体" w:cs="Arial"/>
          <w:sz w:val="22"/>
          <w:szCs w:val="24"/>
        </w:rPr>
        <w:t xml:space="preserve"> activity of young children. American Journal of Preventive Medicine, 43, 437</w:t>
      </w:r>
      <w:r w:rsidRPr="00523F97">
        <w:rPr>
          <w:rFonts w:ascii="Arial" w:hAnsi="宋体" w:cs="Arial"/>
          <w:sz w:val="22"/>
          <w:szCs w:val="24"/>
        </w:rPr>
        <w:t>–</w:t>
      </w:r>
      <w:r w:rsidRPr="00523F97">
        <w:rPr>
          <w:rFonts w:ascii="Arial" w:hAnsi="宋体" w:cs="Arial"/>
          <w:sz w:val="22"/>
          <w:szCs w:val="24"/>
        </w:rPr>
        <w:t>441.</w:t>
      </w:r>
      <w:bookmarkEnd w:id="185"/>
      <w:r w:rsidRPr="00523F97">
        <w:rPr>
          <w:rFonts w:ascii="Arial" w:hAnsi="宋体" w:cs="Arial"/>
          <w:sz w:val="22"/>
          <w:szCs w:val="24"/>
        </w:rPr>
        <w:t xml:space="preserve"> </w:t>
      </w:r>
    </w:p>
    <w:p w14:paraId="0E719FD1" w14:textId="77777777" w:rsidR="00C46C2F" w:rsidRPr="00523F97" w:rsidRDefault="00C46C2F" w:rsidP="00523F97">
      <w:pPr>
        <w:pStyle w:val="a6"/>
        <w:numPr>
          <w:ilvl w:val="0"/>
          <w:numId w:val="2"/>
        </w:numPr>
        <w:spacing w:after="60" w:line="0" w:lineRule="atLeast"/>
        <w:ind w:firstLineChars="0"/>
        <w:rPr>
          <w:rFonts w:ascii="Arial" w:hAnsi="宋体" w:cs="Arial"/>
          <w:sz w:val="22"/>
          <w:szCs w:val="24"/>
        </w:rPr>
      </w:pPr>
      <w:bookmarkStart w:id="186" w:name="_Ref99654822"/>
      <w:proofErr w:type="spellStart"/>
      <w:r w:rsidRPr="00523F97">
        <w:rPr>
          <w:rFonts w:ascii="Arial" w:hAnsi="宋体" w:cs="Arial"/>
          <w:sz w:val="22"/>
          <w:szCs w:val="24"/>
        </w:rPr>
        <w:t>Zakarian</w:t>
      </w:r>
      <w:proofErr w:type="spellEnd"/>
      <w:r w:rsidRPr="00523F97">
        <w:rPr>
          <w:rFonts w:ascii="Arial" w:hAnsi="宋体" w:cs="Arial"/>
          <w:sz w:val="22"/>
          <w:szCs w:val="24"/>
        </w:rPr>
        <w:t xml:space="preserve">, J. M., Hovel, M. F., Hofstetter, C. R., </w:t>
      </w:r>
      <w:proofErr w:type="spellStart"/>
      <w:r w:rsidRPr="00523F97">
        <w:rPr>
          <w:rFonts w:ascii="Arial" w:hAnsi="宋体" w:cs="Arial"/>
          <w:sz w:val="22"/>
          <w:szCs w:val="24"/>
        </w:rPr>
        <w:t>Sallis</w:t>
      </w:r>
      <w:proofErr w:type="spellEnd"/>
      <w:r w:rsidRPr="00523F97">
        <w:rPr>
          <w:rFonts w:ascii="Arial" w:hAnsi="宋体" w:cs="Arial"/>
          <w:sz w:val="22"/>
          <w:szCs w:val="24"/>
        </w:rPr>
        <w:t xml:space="preserve">, J. F., &amp; Keating, K. J. (1994). </w:t>
      </w:r>
      <w:proofErr w:type="spellStart"/>
      <w:r w:rsidRPr="00523F97">
        <w:rPr>
          <w:rFonts w:ascii="Arial" w:hAnsi="宋体" w:cs="Arial"/>
          <w:sz w:val="22"/>
          <w:szCs w:val="24"/>
        </w:rPr>
        <w:t>Corre</w:t>
      </w:r>
      <w:proofErr w:type="spellEnd"/>
      <w:r w:rsidRPr="00523F97">
        <w:rPr>
          <w:rFonts w:ascii="Arial" w:hAnsi="宋体" w:cs="Arial"/>
          <w:sz w:val="22"/>
          <w:szCs w:val="24"/>
        </w:rPr>
        <w:t xml:space="preserve">- </w:t>
      </w:r>
      <w:proofErr w:type="spellStart"/>
      <w:r w:rsidRPr="00523F97">
        <w:rPr>
          <w:rFonts w:ascii="Arial" w:hAnsi="宋体" w:cs="Arial"/>
          <w:sz w:val="22"/>
          <w:szCs w:val="24"/>
        </w:rPr>
        <w:t>lates</w:t>
      </w:r>
      <w:proofErr w:type="spellEnd"/>
      <w:r w:rsidRPr="00523F97">
        <w:rPr>
          <w:rFonts w:ascii="Arial" w:hAnsi="宋体" w:cs="Arial"/>
          <w:sz w:val="22"/>
          <w:szCs w:val="24"/>
        </w:rPr>
        <w:t xml:space="preserve"> of vigorous exercise in a predominantly low SES and minority high school population. Preventive Medicine, 23(3), 214</w:t>
      </w:r>
      <w:r w:rsidRPr="00523F97">
        <w:rPr>
          <w:rFonts w:ascii="Arial" w:hAnsi="宋体" w:cs="Arial"/>
          <w:sz w:val="22"/>
          <w:szCs w:val="24"/>
        </w:rPr>
        <w:t>–</w:t>
      </w:r>
      <w:r w:rsidRPr="00523F97">
        <w:rPr>
          <w:rFonts w:ascii="Arial" w:hAnsi="宋体" w:cs="Arial"/>
          <w:sz w:val="22"/>
          <w:szCs w:val="24"/>
        </w:rPr>
        <w:t>321.</w:t>
      </w:r>
      <w:bookmarkEnd w:id="186"/>
      <w:r w:rsidRPr="00523F97">
        <w:rPr>
          <w:rFonts w:ascii="Arial" w:hAnsi="宋体" w:cs="Arial"/>
          <w:sz w:val="22"/>
          <w:szCs w:val="24"/>
        </w:rPr>
        <w:t xml:space="preserve"> </w:t>
      </w:r>
    </w:p>
    <w:p w14:paraId="5E9BDBA3" w14:textId="15B1BCF5" w:rsidR="00C46C2F" w:rsidRPr="00F92943" w:rsidRDefault="00C46C2F" w:rsidP="00F92943">
      <w:pPr>
        <w:pStyle w:val="a6"/>
        <w:numPr>
          <w:ilvl w:val="0"/>
          <w:numId w:val="2"/>
        </w:numPr>
        <w:spacing w:after="60" w:line="0" w:lineRule="atLeast"/>
        <w:ind w:firstLineChars="0"/>
        <w:rPr>
          <w:rFonts w:ascii="Arial" w:hAnsi="宋体" w:cs="Arial"/>
          <w:sz w:val="22"/>
          <w:szCs w:val="24"/>
        </w:rPr>
      </w:pPr>
      <w:bookmarkStart w:id="187" w:name="_Ref99654883"/>
      <w:r w:rsidRPr="00523F97">
        <w:rPr>
          <w:rFonts w:ascii="Arial" w:hAnsi="宋体" w:cs="Arial"/>
          <w:sz w:val="22"/>
          <w:szCs w:val="24"/>
        </w:rPr>
        <w:t xml:space="preserve">Wilkinson, P. F. (1985). The golden fleece: The search for standards. Leisure Studies, </w:t>
      </w:r>
      <w:r w:rsidRPr="00F92943">
        <w:rPr>
          <w:rFonts w:ascii="Arial" w:hAnsi="宋体" w:cs="Arial"/>
          <w:sz w:val="22"/>
          <w:szCs w:val="24"/>
        </w:rPr>
        <w:t xml:space="preserve">4(2), </w:t>
      </w:r>
      <w:r w:rsidRPr="00F92943">
        <w:rPr>
          <w:rFonts w:ascii="Arial" w:hAnsi="宋体" w:cs="Arial"/>
          <w:sz w:val="22"/>
          <w:szCs w:val="24"/>
        </w:rPr>
        <w:lastRenderedPageBreak/>
        <w:t>189</w:t>
      </w:r>
      <w:r w:rsidRPr="00F92943">
        <w:rPr>
          <w:rFonts w:ascii="Arial" w:hAnsi="宋体" w:cs="Arial"/>
          <w:sz w:val="22"/>
          <w:szCs w:val="24"/>
        </w:rPr>
        <w:t>–</w:t>
      </w:r>
      <w:r w:rsidRPr="00F92943">
        <w:rPr>
          <w:rFonts w:ascii="Arial" w:hAnsi="宋体" w:cs="Arial"/>
          <w:sz w:val="22"/>
          <w:szCs w:val="24"/>
        </w:rPr>
        <w:t>203.</w:t>
      </w:r>
      <w:bookmarkEnd w:id="187"/>
    </w:p>
    <w:p w14:paraId="156E3609" w14:textId="536A0569" w:rsidR="00523F97" w:rsidRPr="00523F97" w:rsidRDefault="00523F97" w:rsidP="00523F97">
      <w:pPr>
        <w:pStyle w:val="a6"/>
        <w:numPr>
          <w:ilvl w:val="0"/>
          <w:numId w:val="2"/>
        </w:numPr>
        <w:spacing w:after="60" w:line="0" w:lineRule="atLeast"/>
        <w:ind w:firstLineChars="0"/>
        <w:rPr>
          <w:rFonts w:ascii="Arial" w:hAnsi="宋体" w:cs="Arial"/>
          <w:sz w:val="22"/>
          <w:szCs w:val="24"/>
        </w:rPr>
      </w:pPr>
      <w:bookmarkStart w:id="188" w:name="_Ref99654912"/>
      <w:proofErr w:type="spellStart"/>
      <w:r w:rsidRPr="00523F97">
        <w:rPr>
          <w:rFonts w:ascii="Arial" w:hAnsi="宋体" w:cs="Arial" w:hint="eastAsia"/>
          <w:sz w:val="22"/>
          <w:szCs w:val="24"/>
        </w:rPr>
        <w:t>Francesc</w:t>
      </w:r>
      <w:proofErr w:type="spellEnd"/>
      <w:r w:rsidRPr="00523F97">
        <w:rPr>
          <w:rFonts w:ascii="Arial" w:hAnsi="宋体" w:cs="Arial" w:hint="eastAsia"/>
          <w:sz w:val="22"/>
          <w:szCs w:val="24"/>
        </w:rPr>
        <w:t xml:space="preserve"> Bar</w:t>
      </w:r>
      <w:r w:rsidRPr="00523F97">
        <w:rPr>
          <w:rFonts w:ascii="Arial" w:hAnsi="宋体" w:cs="Arial" w:hint="eastAsia"/>
          <w:sz w:val="22"/>
          <w:szCs w:val="24"/>
        </w:rPr>
        <w:t>ó</w:t>
      </w:r>
      <w:r w:rsidRPr="00523F97">
        <w:rPr>
          <w:rFonts w:ascii="Arial" w:hAnsi="宋体" w:cs="Arial" w:hint="eastAsia"/>
          <w:sz w:val="22"/>
          <w:szCs w:val="24"/>
        </w:rPr>
        <w:t xml:space="preserve">,Ignacio </w:t>
      </w:r>
      <w:proofErr w:type="spellStart"/>
      <w:r w:rsidRPr="00523F97">
        <w:rPr>
          <w:rFonts w:ascii="Arial" w:hAnsi="宋体" w:cs="Arial" w:hint="eastAsia"/>
          <w:sz w:val="22"/>
          <w:szCs w:val="24"/>
        </w:rPr>
        <w:t>Palomo,Grazia</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Zulian,Pilar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Vizcaino,Dagmar</w:t>
      </w:r>
      <w:proofErr w:type="spellEnd"/>
      <w:r w:rsidRPr="00523F97">
        <w:rPr>
          <w:rFonts w:ascii="Arial" w:hAnsi="宋体" w:cs="Arial" w:hint="eastAsia"/>
          <w:sz w:val="22"/>
          <w:szCs w:val="24"/>
        </w:rPr>
        <w:t xml:space="preserve"> </w:t>
      </w:r>
      <w:proofErr w:type="spellStart"/>
      <w:r w:rsidRPr="00523F97">
        <w:rPr>
          <w:rFonts w:ascii="Arial" w:hAnsi="宋体" w:cs="Arial" w:hint="eastAsia"/>
          <w:sz w:val="22"/>
          <w:szCs w:val="24"/>
        </w:rPr>
        <w:t>Haase,Erik</w:t>
      </w:r>
      <w:proofErr w:type="spellEnd"/>
      <w:r w:rsidRPr="00523F97">
        <w:rPr>
          <w:rFonts w:ascii="Arial" w:hAnsi="宋体" w:cs="Arial" w:hint="eastAsia"/>
          <w:sz w:val="22"/>
          <w:szCs w:val="24"/>
        </w:rPr>
        <w:t xml:space="preserve"> G</w:t>
      </w:r>
      <w:r w:rsidRPr="00523F97">
        <w:rPr>
          <w:rFonts w:ascii="Arial" w:hAnsi="宋体" w:cs="Arial" w:hint="eastAsia"/>
          <w:sz w:val="22"/>
          <w:szCs w:val="24"/>
        </w:rPr>
        <w:t>ó</w:t>
      </w:r>
      <w:proofErr w:type="spellStart"/>
      <w:r w:rsidRPr="00523F97">
        <w:rPr>
          <w:rFonts w:ascii="Arial" w:hAnsi="宋体" w:cs="Arial" w:hint="eastAsia"/>
          <w:sz w:val="22"/>
          <w:szCs w:val="24"/>
        </w:rPr>
        <w:t>mez-Baggethun</w:t>
      </w:r>
      <w:proofErr w:type="spellEnd"/>
      <w:r w:rsidRPr="00523F97">
        <w:rPr>
          <w:rFonts w:ascii="Arial" w:hAnsi="宋体" w:cs="Arial" w:hint="eastAsia"/>
          <w:sz w:val="22"/>
          <w:szCs w:val="24"/>
        </w:rPr>
        <w:t>. Mapping ecosystem service capacity, flow and demand for landscape and urban planning: A case study in the Barcelona metropolitan region[J]. Land Use Policy,2016,57.</w:t>
      </w:r>
      <w:bookmarkEnd w:id="188"/>
    </w:p>
    <w:p w14:paraId="20FE854A" w14:textId="64EEF517" w:rsidR="00576106" w:rsidRDefault="00576106"/>
    <w:sectPr w:rsidR="00576106" w:rsidSect="00A162AD">
      <w:headerReference w:type="default" r:id="rId15"/>
      <w:footerReference w:type="default" r:id="rId16"/>
      <w:pgSz w:w="11906" w:h="16838" w:code="9"/>
      <w:pgMar w:top="851" w:right="1274" w:bottom="737" w:left="1418" w:header="567" w:footer="284" w:gutter="0"/>
      <w:cols w:space="425"/>
      <w:docGrid w:type="lines" w:linePitch="3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Xuening Fang" w:date="2022-04-01T16:05:00Z" w:initials="zhaoww">
    <w:p w14:paraId="668536F2" w14:textId="71192256" w:rsidR="00D76B7C" w:rsidRDefault="00D76B7C">
      <w:pPr>
        <w:pStyle w:val="aa"/>
      </w:pPr>
      <w:r>
        <w:rPr>
          <w:rStyle w:val="a9"/>
        </w:rPr>
        <w:annotationRef/>
      </w:r>
      <w:r>
        <w:rPr>
          <w:rFonts w:hint="eastAsia"/>
        </w:rPr>
        <w:t>引用方式最好改成（作者名，时间）这种形式。</w:t>
      </w:r>
    </w:p>
  </w:comment>
  <w:comment w:id="4" w:author="Owen" w:date="2022-03-31T21:41:00Z" w:initials="Owen">
    <w:p w14:paraId="2E9BC081" w14:textId="65C68C97" w:rsidR="000A77F8" w:rsidRDefault="000A77F8">
      <w:pPr>
        <w:pStyle w:val="aa"/>
      </w:pPr>
      <w:r>
        <w:rPr>
          <w:rStyle w:val="a9"/>
        </w:rPr>
        <w:annotationRef/>
      </w:r>
      <w:r>
        <w:rPr>
          <w:rFonts w:hint="eastAsia"/>
        </w:rPr>
        <w:t>研究意义</w:t>
      </w:r>
      <w:r>
        <w:rPr>
          <w:rFonts w:hint="eastAsia"/>
        </w:rPr>
        <w:t>2</w:t>
      </w:r>
    </w:p>
  </w:comment>
  <w:comment w:id="6" w:author="Owen" w:date="2022-03-31T21:44:00Z" w:initials="Owen">
    <w:p w14:paraId="76A8440F" w14:textId="1AFDA28A" w:rsidR="000A77F8" w:rsidRDefault="000A77F8">
      <w:pPr>
        <w:pStyle w:val="aa"/>
      </w:pPr>
      <w:r>
        <w:rPr>
          <w:rStyle w:val="a9"/>
        </w:rPr>
        <w:annotationRef/>
      </w:r>
      <w:r>
        <w:t>Research Gap 2</w:t>
      </w:r>
    </w:p>
  </w:comment>
  <w:comment w:id="7" w:author="Owen" w:date="2022-03-31T21:43:00Z" w:initials="Owen">
    <w:p w14:paraId="09B3956F" w14:textId="7DFD3A08" w:rsidR="000A77F8" w:rsidRDefault="000A77F8">
      <w:pPr>
        <w:pStyle w:val="aa"/>
      </w:pPr>
      <w:r>
        <w:rPr>
          <w:rStyle w:val="a9"/>
        </w:rPr>
        <w:annotationRef/>
      </w:r>
      <w:r>
        <w:rPr>
          <w:rFonts w:hint="eastAsia"/>
        </w:rPr>
        <w:t>解释本文为什么以上海市作为案例</w:t>
      </w:r>
      <w:r>
        <w:rPr>
          <w:rFonts w:hint="eastAsia"/>
        </w:rPr>
        <w:t>,</w:t>
      </w:r>
      <w:r>
        <w:rPr>
          <w:rFonts w:hint="eastAsia"/>
        </w:rPr>
        <w:t>考虑是否具有普遍性</w:t>
      </w:r>
    </w:p>
  </w:comment>
  <w:comment w:id="112" w:author="Owen" w:date="2022-04-06T22:58:00Z" w:initials="Owen">
    <w:p w14:paraId="571D67BC" w14:textId="5B3B5A61" w:rsidR="000827A0" w:rsidRDefault="000827A0">
      <w:pPr>
        <w:pStyle w:val="aa"/>
      </w:pPr>
      <w:r>
        <w:rPr>
          <w:rStyle w:val="a9"/>
        </w:rPr>
        <w:annotationRef/>
      </w:r>
      <w:r>
        <w:rPr>
          <w:rFonts w:hint="eastAsia"/>
        </w:rPr>
        <w:t>这里是否可以考虑地理探测器</w:t>
      </w:r>
    </w:p>
  </w:comment>
  <w:comment w:id="129" w:author="Owen" w:date="2022-04-06T22:56:00Z" w:initials="Owen">
    <w:p w14:paraId="08368369" w14:textId="21012011" w:rsidR="0056307D" w:rsidRDefault="0056307D">
      <w:pPr>
        <w:pStyle w:val="aa"/>
      </w:pPr>
      <w:r>
        <w:rPr>
          <w:rStyle w:val="a9"/>
        </w:rPr>
        <w:annotationRef/>
      </w:r>
      <w:r>
        <w:rPr>
          <w:rFonts w:hint="eastAsia"/>
        </w:rPr>
        <w:t>易智瑞开发竞赛的要求</w:t>
      </w:r>
    </w:p>
  </w:comment>
  <w:comment w:id="149" w:author="Xuening Fang" w:date="2022-04-01T16:10:00Z" w:initials="zhaoww">
    <w:p w14:paraId="5BC0C66A" w14:textId="00249D3E" w:rsidR="00D7097B" w:rsidRDefault="00D7097B">
      <w:pPr>
        <w:pStyle w:val="aa"/>
      </w:pPr>
      <w:r>
        <w:rPr>
          <w:rStyle w:val="a9"/>
        </w:rPr>
        <w:annotationRef/>
      </w:r>
      <w:r>
        <w:rPr>
          <w:rFonts w:hint="eastAsia"/>
        </w:rPr>
        <w:t>生态系统服务供给和需求制图可以是栅格尺度，公平性分析可以从街道尺度分析。</w:t>
      </w:r>
    </w:p>
  </w:comment>
  <w:comment w:id="150" w:author="Xuening Fang" w:date="2022-04-01T16:11:00Z" w:initials="zhaoww">
    <w:p w14:paraId="17B10E32" w14:textId="085F6317" w:rsidR="00D7097B" w:rsidRDefault="00D7097B">
      <w:pPr>
        <w:pStyle w:val="aa"/>
      </w:pPr>
      <w:r>
        <w:rPr>
          <w:rStyle w:val="a9"/>
        </w:rPr>
        <w:annotationRef/>
      </w:r>
      <w:r>
        <w:rPr>
          <w:rFonts w:hint="eastAsia"/>
        </w:rPr>
        <w:t>这个文献只是做了供需关系研究，并未将其与环境公平性相结合。我们的创新点就是从</w:t>
      </w:r>
      <w:r>
        <w:rPr>
          <w:rFonts w:hint="eastAsia"/>
        </w:rPr>
        <w:t>E</w:t>
      </w:r>
      <w:r>
        <w:t>S</w:t>
      </w:r>
      <w:r>
        <w:rPr>
          <w:rFonts w:hint="eastAsia"/>
        </w:rPr>
        <w:t>供需视角探讨环境公平性问题，而不只是评价供需关系。</w:t>
      </w:r>
    </w:p>
  </w:comment>
  <w:comment w:id="151" w:author="Xuening Fang" w:date="2022-04-01T16:14:00Z" w:initials="zhaoww">
    <w:p w14:paraId="29665BF5" w14:textId="44DBB563" w:rsidR="00AD1D53" w:rsidRDefault="00AD1D53">
      <w:pPr>
        <w:pStyle w:val="aa"/>
      </w:pPr>
      <w:r>
        <w:rPr>
          <w:rStyle w:val="a9"/>
        </w:rPr>
        <w:annotationRef/>
      </w:r>
      <w:r>
        <w:rPr>
          <w:rFonts w:hint="eastAsia"/>
        </w:rPr>
        <w:t>我们只选择游憩服务一种。分析的时候可以考虑市区，郊区差异和离市中心的梯度，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536F2" w15:done="0"/>
  <w15:commentEx w15:paraId="2E9BC081" w15:done="0"/>
  <w15:commentEx w15:paraId="76A8440F" w15:done="0"/>
  <w15:commentEx w15:paraId="09B3956F" w15:done="0"/>
  <w15:commentEx w15:paraId="571D67BC" w15:done="0"/>
  <w15:commentEx w15:paraId="08368369" w15:done="0"/>
  <w15:commentEx w15:paraId="5BC0C66A" w15:done="0"/>
  <w15:commentEx w15:paraId="17B10E32" w15:done="0"/>
  <w15:commentEx w15:paraId="29665B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6821" w16cex:dateUtc="2022-04-01T08:05:00Z"/>
  <w16cex:commentExtensible w16cex:durableId="25F09E6D" w16cex:dateUtc="2022-03-31T13:41:00Z"/>
  <w16cex:commentExtensible w16cex:durableId="25F09F2E" w16cex:dateUtc="2022-03-31T13:44:00Z"/>
  <w16cex:commentExtensible w16cex:durableId="25F09EFD" w16cex:dateUtc="2022-03-31T13:43:00Z"/>
  <w16cex:commentExtensible w16cex:durableId="25F89979" w16cex:dateUtc="2022-04-06T14:58:00Z"/>
  <w16cex:commentExtensible w16cex:durableId="25F89932" w16cex:dateUtc="2022-04-06T14:56:00Z"/>
  <w16cex:commentExtensible w16cex:durableId="25F86829" w16cex:dateUtc="2022-04-01T08:10:00Z"/>
  <w16cex:commentExtensible w16cex:durableId="25F8682A" w16cex:dateUtc="2022-04-01T08:11:00Z"/>
  <w16cex:commentExtensible w16cex:durableId="25F8682B" w16cex:dateUtc="2022-04-01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536F2" w16cid:durableId="25F86821"/>
  <w16cid:commentId w16cid:paraId="2E9BC081" w16cid:durableId="25F09E6D"/>
  <w16cid:commentId w16cid:paraId="76A8440F" w16cid:durableId="25F09F2E"/>
  <w16cid:commentId w16cid:paraId="09B3956F" w16cid:durableId="25F09EFD"/>
  <w16cid:commentId w16cid:paraId="571D67BC" w16cid:durableId="25F89979"/>
  <w16cid:commentId w16cid:paraId="08368369" w16cid:durableId="25F89932"/>
  <w16cid:commentId w16cid:paraId="5BC0C66A" w16cid:durableId="25F86829"/>
  <w16cid:commentId w16cid:paraId="17B10E32" w16cid:durableId="25F8682A"/>
  <w16cid:commentId w16cid:paraId="29665BF5" w16cid:durableId="25F868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81CA" w14:textId="77777777" w:rsidR="0098746C" w:rsidRDefault="0098746C">
      <w:r>
        <w:separator/>
      </w:r>
    </w:p>
  </w:endnote>
  <w:endnote w:type="continuationSeparator" w:id="0">
    <w:p w14:paraId="2FFB7B85" w14:textId="77777777" w:rsidR="0098746C" w:rsidRDefault="00987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iti SC Medium">
    <w:altName w:val="HEITI SC MEDIUM"/>
    <w:panose1 w:val="00000000000000000000"/>
    <w:charset w:val="80"/>
    <w:family w:val="auto"/>
    <w:pitch w:val="variable"/>
    <w:sig w:usb0="8000002F" w:usb1="0807004A" w:usb2="00000010" w:usb3="00000000" w:csb0="003E0001" w:csb1="00000000"/>
  </w:font>
  <w:font w:name="楷体_GB2312">
    <w:altName w:val="楷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4EA1" w14:textId="77777777" w:rsidR="007A5A86" w:rsidRDefault="00F029A8">
    <w:pPr>
      <w:snapToGrid w:val="0"/>
      <w:spacing w:line="0" w:lineRule="atLeast"/>
      <w:ind w:right="-335"/>
      <w:outlineLvl w:val="0"/>
      <w:rPr>
        <w:rFonts w:ascii="楷体_GB2312" w:eastAsia="楷体_GB2312"/>
        <w:sz w:val="24"/>
        <w:u w:val="single"/>
      </w:rPr>
    </w:pPr>
    <w:r>
      <w:rPr>
        <w:rFonts w:ascii="楷体_GB2312" w:eastAsia="楷体_GB2312" w:hint="eastAsia"/>
        <w:sz w:val="24"/>
        <w:u w:val="single"/>
      </w:rPr>
      <w:t xml:space="preserve">                                                                                </w:t>
    </w:r>
  </w:p>
  <w:p w14:paraId="39D75A5E" w14:textId="77777777" w:rsidR="009E0C2A" w:rsidRDefault="00F029A8">
    <w:pPr>
      <w:snapToGrid w:val="0"/>
      <w:spacing w:line="0" w:lineRule="atLeast"/>
      <w:ind w:right="-335"/>
      <w:outlineLvl w:val="0"/>
      <w:rPr>
        <w:rFonts w:ascii="楷体_GB2312" w:eastAsia="楷体_GB2312"/>
        <w:sz w:val="24"/>
        <w:u w:val="single"/>
      </w:rPr>
    </w:pPr>
    <w:r>
      <w:rPr>
        <w:rFonts w:ascii="Arial" w:eastAsia="黑体" w:hAnsi="Arial" w:hint="eastAsia"/>
        <w:sz w:val="20"/>
      </w:rPr>
      <w:t>官方网站</w:t>
    </w:r>
    <w:r>
      <w:rPr>
        <w:rFonts w:ascii="Arial" w:eastAsia="黑体" w:hAnsi="Arial" w:hint="eastAsia"/>
        <w:sz w:val="20"/>
      </w:rPr>
      <w:t>:</w:t>
    </w:r>
    <w:r>
      <w:rPr>
        <w:rFonts w:ascii="黑体" w:eastAsia="黑体" w:hint="eastAsia"/>
        <w:sz w:val="18"/>
        <w:szCs w:val="18"/>
      </w:rPr>
      <w:t xml:space="preserve">  </w:t>
    </w:r>
    <w:r w:rsidRPr="00891BCF">
      <w:rPr>
        <w:rFonts w:ascii="Arial" w:eastAsia="黑体" w:hAnsi="Arial" w:hint="eastAsia"/>
        <w:sz w:val="20"/>
      </w:rPr>
      <w:t>http://contest.</w:t>
    </w:r>
    <w:r>
      <w:rPr>
        <w:rFonts w:ascii="Arial" w:eastAsia="黑体" w:hAnsi="Arial" w:hint="eastAsia"/>
        <w:sz w:val="20"/>
      </w:rPr>
      <w:t>geoscene.cn</w:t>
    </w:r>
  </w:p>
  <w:p w14:paraId="15B2A6F0" w14:textId="77777777" w:rsidR="009E0C2A" w:rsidRDefault="00F029A8" w:rsidP="007A5A86">
    <w:pPr>
      <w:snapToGrid w:val="0"/>
      <w:spacing w:line="0" w:lineRule="atLeast"/>
      <w:ind w:right="-442" w:hanging="318"/>
      <w:jc w:val="left"/>
      <w:outlineLvl w:val="0"/>
      <w:rPr>
        <w:rFonts w:ascii="黑体" w:eastAsia="黑体"/>
        <w:sz w:val="18"/>
        <w:szCs w:val="18"/>
        <w:lang w:val="fr-FR"/>
      </w:rPr>
    </w:pPr>
    <w:r>
      <w:rPr>
        <w:rFonts w:ascii="黑体" w:eastAsia="黑体" w:hint="eastAsia"/>
        <w:sz w:val="18"/>
        <w:szCs w:val="18"/>
      </w:rPr>
      <w:tab/>
    </w:r>
    <w:r>
      <w:rPr>
        <w:rFonts w:ascii="Arial" w:eastAsia="黑体" w:hAnsi="Arial"/>
        <w:sz w:val="20"/>
      </w:rPr>
      <w:t xml:space="preserve">Email: </w:t>
    </w:r>
    <w:r>
      <w:rPr>
        <w:rFonts w:ascii="黑体" w:eastAsia="黑体" w:hint="eastAsia"/>
        <w:sz w:val="18"/>
        <w:szCs w:val="18"/>
      </w:rPr>
      <w:t xml:space="preserve"> </w:t>
    </w:r>
    <w:r w:rsidRPr="00891BCF">
      <w:rPr>
        <w:rFonts w:ascii="Arial" w:eastAsia="黑体" w:hAnsi="Arial" w:hint="eastAsia"/>
        <w:sz w:val="20"/>
      </w:rPr>
      <w:t>contest@</w:t>
    </w:r>
    <w:r>
      <w:rPr>
        <w:rFonts w:ascii="Arial" w:eastAsia="黑体" w:hAnsi="Arial" w:hint="eastAsia"/>
        <w:sz w:val="20"/>
      </w:rPr>
      <w:t>geoscene.cn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8CBC5" w14:textId="77777777" w:rsidR="0098746C" w:rsidRDefault="0098746C">
      <w:r>
        <w:separator/>
      </w:r>
    </w:p>
  </w:footnote>
  <w:footnote w:type="continuationSeparator" w:id="0">
    <w:p w14:paraId="106458D6" w14:textId="77777777" w:rsidR="0098746C" w:rsidRDefault="00987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32B3" w14:textId="77777777" w:rsidR="009E0C2A" w:rsidRPr="007A5A86" w:rsidRDefault="00F029A8" w:rsidP="00E24C8C">
    <w:pPr>
      <w:pStyle w:val="a3"/>
      <w:pBdr>
        <w:bottom w:val="single" w:sz="6" w:space="0" w:color="auto"/>
      </w:pBdr>
      <w:tabs>
        <w:tab w:val="clear" w:pos="4153"/>
        <w:tab w:val="center" w:pos="2694"/>
      </w:tabs>
      <w:ind w:right="-232" w:hanging="210"/>
      <w:jc w:val="left"/>
      <w:rPr>
        <w:rFonts w:eastAsia="楷体_GB2312"/>
        <w:b/>
        <w:sz w:val="48"/>
      </w:rPr>
    </w:pPr>
    <w:r>
      <w:rPr>
        <w:rFonts w:hint="eastAsia"/>
        <w:noProof/>
        <w:sz w:val="48"/>
        <w:szCs w:val="48"/>
      </w:rPr>
      <w:drawing>
        <wp:inline distT="0" distB="0" distL="0" distR="0" wp14:anchorId="7B97D24C" wp14:editId="0A6BBAEE">
          <wp:extent cx="1076325" cy="53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黑字.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6807" cy="536575"/>
                  </a:xfrm>
                  <a:prstGeom prst="rect">
                    <a:avLst/>
                  </a:prstGeom>
                </pic:spPr>
              </pic:pic>
            </a:graphicData>
          </a:graphic>
        </wp:inline>
      </w:drawing>
    </w:r>
    <w:r>
      <w:rPr>
        <w:rFonts w:hint="eastAsia"/>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D79"/>
    <w:multiLevelType w:val="hybridMultilevel"/>
    <w:tmpl w:val="66DCA6B6"/>
    <w:lvl w:ilvl="0" w:tplc="6F1C1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16799"/>
    <w:multiLevelType w:val="hybridMultilevel"/>
    <w:tmpl w:val="74EC0376"/>
    <w:lvl w:ilvl="0" w:tplc="58205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A52876"/>
    <w:multiLevelType w:val="hybridMultilevel"/>
    <w:tmpl w:val="0F1C2474"/>
    <w:lvl w:ilvl="0" w:tplc="1564E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1A696F"/>
    <w:multiLevelType w:val="hybridMultilevel"/>
    <w:tmpl w:val="33E07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4D4794"/>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1C0088"/>
    <w:multiLevelType w:val="hybridMultilevel"/>
    <w:tmpl w:val="7724396A"/>
    <w:lvl w:ilvl="0" w:tplc="13D67F1C">
      <w:start w:val="1"/>
      <w:numFmt w:val="decimal"/>
      <w:lvlText w:val="[%1]"/>
      <w:lvlJc w:val="left"/>
      <w:pPr>
        <w:ind w:left="420" w:hanging="420"/>
      </w:pPr>
      <w:rPr>
        <w:rFonts w:eastAsia="仿宋"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C97F58"/>
    <w:multiLevelType w:val="hybridMultilevel"/>
    <w:tmpl w:val="10A253C0"/>
    <w:lvl w:ilvl="0" w:tplc="540E113C">
      <w:start w:val="1"/>
      <w:numFmt w:val="japaneseCounting"/>
      <w:lvlText w:val="%1、"/>
      <w:lvlJc w:val="left"/>
      <w:pPr>
        <w:tabs>
          <w:tab w:val="num" w:pos="420"/>
        </w:tabs>
        <w:ind w:left="420" w:hanging="420"/>
      </w:pPr>
      <w:rPr>
        <w:rFont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7" w15:restartNumberingAfterBreak="0">
    <w:nsid w:val="7D3A655D"/>
    <w:multiLevelType w:val="hybridMultilevel"/>
    <w:tmpl w:val="1A907D5A"/>
    <w:lvl w:ilvl="0" w:tplc="174288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0"/>
  </w:num>
  <w:num w:numId="4">
    <w:abstractNumId w:val="3"/>
  </w:num>
  <w:num w:numId="5">
    <w:abstractNumId w:val="7"/>
  </w:num>
  <w:num w:numId="6">
    <w:abstractNumId w:val="4"/>
  </w:num>
  <w:num w:numId="7">
    <w:abstractNumId w:val="2"/>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ening Fang">
    <w15:presenceInfo w15:providerId="None" w15:userId="Xuening 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29"/>
    <w:rsid w:val="000827A0"/>
    <w:rsid w:val="00096B2A"/>
    <w:rsid w:val="000A77F8"/>
    <w:rsid w:val="000D39D8"/>
    <w:rsid w:val="00123360"/>
    <w:rsid w:val="00145854"/>
    <w:rsid w:val="001F58EA"/>
    <w:rsid w:val="002176A0"/>
    <w:rsid w:val="00282356"/>
    <w:rsid w:val="002A324F"/>
    <w:rsid w:val="002B276C"/>
    <w:rsid w:val="002B5A22"/>
    <w:rsid w:val="002D4459"/>
    <w:rsid w:val="0032019F"/>
    <w:rsid w:val="00323BDD"/>
    <w:rsid w:val="00381219"/>
    <w:rsid w:val="003F3F89"/>
    <w:rsid w:val="00432D58"/>
    <w:rsid w:val="00456028"/>
    <w:rsid w:val="0045638D"/>
    <w:rsid w:val="004722A8"/>
    <w:rsid w:val="00497991"/>
    <w:rsid w:val="004B0929"/>
    <w:rsid w:val="00523F97"/>
    <w:rsid w:val="0056307D"/>
    <w:rsid w:val="00576106"/>
    <w:rsid w:val="00577E3F"/>
    <w:rsid w:val="00595200"/>
    <w:rsid w:val="005A56A1"/>
    <w:rsid w:val="005A5E43"/>
    <w:rsid w:val="006138EC"/>
    <w:rsid w:val="006379BC"/>
    <w:rsid w:val="00694E85"/>
    <w:rsid w:val="006B714C"/>
    <w:rsid w:val="006C790C"/>
    <w:rsid w:val="007122C5"/>
    <w:rsid w:val="00716427"/>
    <w:rsid w:val="0074703E"/>
    <w:rsid w:val="007730D0"/>
    <w:rsid w:val="007A0ED2"/>
    <w:rsid w:val="007C5655"/>
    <w:rsid w:val="007C6DDC"/>
    <w:rsid w:val="00861464"/>
    <w:rsid w:val="008C16BD"/>
    <w:rsid w:val="008C4AEA"/>
    <w:rsid w:val="008E738E"/>
    <w:rsid w:val="00927840"/>
    <w:rsid w:val="00971534"/>
    <w:rsid w:val="00985EC1"/>
    <w:rsid w:val="0098746C"/>
    <w:rsid w:val="00A32994"/>
    <w:rsid w:val="00A35C48"/>
    <w:rsid w:val="00A537B7"/>
    <w:rsid w:val="00A85646"/>
    <w:rsid w:val="00A948F6"/>
    <w:rsid w:val="00AD1D53"/>
    <w:rsid w:val="00BB5F28"/>
    <w:rsid w:val="00BF254E"/>
    <w:rsid w:val="00C27D1A"/>
    <w:rsid w:val="00C46C2F"/>
    <w:rsid w:val="00CB6EAC"/>
    <w:rsid w:val="00CB727F"/>
    <w:rsid w:val="00D066FB"/>
    <w:rsid w:val="00D7097B"/>
    <w:rsid w:val="00D73AFF"/>
    <w:rsid w:val="00D76B7C"/>
    <w:rsid w:val="00EA2FC6"/>
    <w:rsid w:val="00EA581F"/>
    <w:rsid w:val="00EC3452"/>
    <w:rsid w:val="00F029A8"/>
    <w:rsid w:val="00F44579"/>
    <w:rsid w:val="00F7117E"/>
    <w:rsid w:val="00F71CFB"/>
    <w:rsid w:val="00F8540F"/>
    <w:rsid w:val="00F92943"/>
    <w:rsid w:val="00FA1A1F"/>
    <w:rsid w:val="00FA2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EF6AE"/>
  <w15:chartTrackingRefBased/>
  <w15:docId w15:val="{99E7FF38-39CE-264B-98FC-0ED0BB6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C2F"/>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722A8"/>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577E3F"/>
    <w:pPr>
      <w:keepNext/>
      <w:keepLines/>
      <w:spacing w:before="260" w:after="260" w:line="416" w:lineRule="auto"/>
      <w:outlineLvl w:val="1"/>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6C2F"/>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rsid w:val="00C46C2F"/>
    <w:rPr>
      <w:rFonts w:ascii="Times New Roman" w:eastAsia="宋体" w:hAnsi="Times New Roman" w:cs="Times New Roman"/>
      <w:sz w:val="18"/>
      <w:szCs w:val="20"/>
    </w:rPr>
  </w:style>
  <w:style w:type="character" w:styleId="a5">
    <w:name w:val="Hyperlink"/>
    <w:rsid w:val="00C46C2F"/>
    <w:rPr>
      <w:color w:val="0000FF"/>
      <w:u w:val="single"/>
    </w:rPr>
  </w:style>
  <w:style w:type="paragraph" w:styleId="a6">
    <w:name w:val="List Paragraph"/>
    <w:basedOn w:val="a"/>
    <w:link w:val="a7"/>
    <w:uiPriority w:val="34"/>
    <w:qFormat/>
    <w:rsid w:val="00C46C2F"/>
    <w:pPr>
      <w:ind w:firstLineChars="200" w:firstLine="420"/>
    </w:pPr>
  </w:style>
  <w:style w:type="paragraph" w:styleId="a8">
    <w:name w:val="Normal (Web)"/>
    <w:basedOn w:val="a"/>
    <w:uiPriority w:val="99"/>
    <w:unhideWhenUsed/>
    <w:rsid w:val="00C46C2F"/>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722A8"/>
    <w:rPr>
      <w:rFonts w:ascii="Times New Roman" w:eastAsia="黑体" w:hAnsi="Times New Roman" w:cs="Times New Roman"/>
      <w:b/>
      <w:bCs/>
      <w:kern w:val="44"/>
      <w:sz w:val="44"/>
      <w:szCs w:val="44"/>
    </w:rPr>
  </w:style>
  <w:style w:type="character" w:styleId="a9">
    <w:name w:val="annotation reference"/>
    <w:basedOn w:val="a0"/>
    <w:uiPriority w:val="99"/>
    <w:semiHidden/>
    <w:unhideWhenUsed/>
    <w:rsid w:val="004722A8"/>
    <w:rPr>
      <w:sz w:val="21"/>
      <w:szCs w:val="21"/>
    </w:rPr>
  </w:style>
  <w:style w:type="paragraph" w:styleId="aa">
    <w:name w:val="annotation text"/>
    <w:basedOn w:val="a"/>
    <w:link w:val="ab"/>
    <w:uiPriority w:val="99"/>
    <w:semiHidden/>
    <w:unhideWhenUsed/>
    <w:rsid w:val="004722A8"/>
    <w:pPr>
      <w:jc w:val="left"/>
    </w:pPr>
  </w:style>
  <w:style w:type="character" w:customStyle="1" w:styleId="ab">
    <w:name w:val="批注文字 字符"/>
    <w:basedOn w:val="a0"/>
    <w:link w:val="aa"/>
    <w:uiPriority w:val="99"/>
    <w:semiHidden/>
    <w:rsid w:val="004722A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4722A8"/>
    <w:rPr>
      <w:b/>
      <w:bCs/>
    </w:rPr>
  </w:style>
  <w:style w:type="character" w:customStyle="1" w:styleId="ad">
    <w:name w:val="批注主题 字符"/>
    <w:basedOn w:val="ab"/>
    <w:link w:val="ac"/>
    <w:uiPriority w:val="99"/>
    <w:semiHidden/>
    <w:rsid w:val="004722A8"/>
    <w:rPr>
      <w:rFonts w:ascii="Times New Roman" w:eastAsia="宋体" w:hAnsi="Times New Roman" w:cs="Times New Roman"/>
      <w:b/>
      <w:bCs/>
      <w:szCs w:val="20"/>
    </w:rPr>
  </w:style>
  <w:style w:type="paragraph" w:styleId="ae">
    <w:name w:val="footer"/>
    <w:basedOn w:val="a"/>
    <w:link w:val="af"/>
    <w:uiPriority w:val="99"/>
    <w:unhideWhenUsed/>
    <w:rsid w:val="002B276C"/>
    <w:pPr>
      <w:tabs>
        <w:tab w:val="center" w:pos="4153"/>
        <w:tab w:val="right" w:pos="8306"/>
      </w:tabs>
      <w:snapToGrid w:val="0"/>
      <w:jc w:val="left"/>
    </w:pPr>
    <w:rPr>
      <w:sz w:val="18"/>
      <w:szCs w:val="18"/>
    </w:rPr>
  </w:style>
  <w:style w:type="character" w:customStyle="1" w:styleId="af">
    <w:name w:val="页脚 字符"/>
    <w:basedOn w:val="a0"/>
    <w:link w:val="ae"/>
    <w:uiPriority w:val="99"/>
    <w:rsid w:val="002B276C"/>
    <w:rPr>
      <w:rFonts w:ascii="Times New Roman" w:eastAsia="宋体" w:hAnsi="Times New Roman" w:cs="Times New Roman"/>
      <w:sz w:val="18"/>
      <w:szCs w:val="18"/>
    </w:rPr>
  </w:style>
  <w:style w:type="paragraph" w:styleId="af0">
    <w:name w:val="Balloon Text"/>
    <w:basedOn w:val="a"/>
    <w:link w:val="af1"/>
    <w:uiPriority w:val="99"/>
    <w:semiHidden/>
    <w:unhideWhenUsed/>
    <w:rsid w:val="002B276C"/>
    <w:rPr>
      <w:sz w:val="18"/>
      <w:szCs w:val="18"/>
    </w:rPr>
  </w:style>
  <w:style w:type="character" w:customStyle="1" w:styleId="af1">
    <w:name w:val="批注框文本 字符"/>
    <w:basedOn w:val="a0"/>
    <w:link w:val="af0"/>
    <w:uiPriority w:val="99"/>
    <w:semiHidden/>
    <w:rsid w:val="002B276C"/>
    <w:rPr>
      <w:rFonts w:ascii="Times New Roman" w:eastAsia="宋体" w:hAnsi="Times New Roman" w:cs="Times New Roman"/>
      <w:sz w:val="18"/>
      <w:szCs w:val="18"/>
    </w:rPr>
  </w:style>
  <w:style w:type="character" w:customStyle="1" w:styleId="a7">
    <w:name w:val="列表段落 字符"/>
    <w:basedOn w:val="a0"/>
    <w:link w:val="a6"/>
    <w:uiPriority w:val="34"/>
    <w:rsid w:val="006C790C"/>
    <w:rPr>
      <w:rFonts w:ascii="Times New Roman" w:eastAsia="宋体" w:hAnsi="Times New Roman" w:cs="Times New Roman"/>
      <w:szCs w:val="20"/>
    </w:rPr>
  </w:style>
  <w:style w:type="character" w:customStyle="1" w:styleId="20">
    <w:name w:val="标题 2 字符"/>
    <w:basedOn w:val="a0"/>
    <w:link w:val="2"/>
    <w:uiPriority w:val="9"/>
    <w:rsid w:val="00577E3F"/>
    <w:rPr>
      <w:rFonts w:ascii="黑体" w:eastAsia="黑体" w:hAnsi="黑体" w:cs="黑体"/>
      <w:b/>
      <w:bCs/>
      <w:sz w:val="32"/>
      <w:szCs w:val="32"/>
    </w:rPr>
  </w:style>
  <w:style w:type="character" w:styleId="af2">
    <w:name w:val="Placeholder Text"/>
    <w:basedOn w:val="a0"/>
    <w:uiPriority w:val="99"/>
    <w:semiHidden/>
    <w:rsid w:val="006138EC"/>
    <w:rPr>
      <w:color w:val="808080"/>
    </w:rPr>
  </w:style>
  <w:style w:type="paragraph" w:styleId="af3">
    <w:name w:val="caption"/>
    <w:basedOn w:val="a"/>
    <w:next w:val="a"/>
    <w:uiPriority w:val="35"/>
    <w:unhideWhenUsed/>
    <w:qFormat/>
    <w:rsid w:val="00A537B7"/>
    <w:rPr>
      <w:rFonts w:asciiTheme="majorHAnsi" w:eastAsia="黑体" w:hAnsiTheme="majorHAnsi" w:cstheme="majorBidi"/>
      <w:sz w:val="20"/>
    </w:rPr>
  </w:style>
  <w:style w:type="character" w:customStyle="1" w:styleId="token">
    <w:name w:val="token"/>
    <w:basedOn w:val="a0"/>
    <w:rsid w:val="00F85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5615">
      <w:bodyDiv w:val="1"/>
      <w:marLeft w:val="0"/>
      <w:marRight w:val="0"/>
      <w:marTop w:val="0"/>
      <w:marBottom w:val="0"/>
      <w:divBdr>
        <w:top w:val="none" w:sz="0" w:space="0" w:color="auto"/>
        <w:left w:val="none" w:sz="0" w:space="0" w:color="auto"/>
        <w:bottom w:val="none" w:sz="0" w:space="0" w:color="auto"/>
        <w:right w:val="none" w:sz="0" w:space="0" w:color="auto"/>
      </w:divBdr>
    </w:div>
    <w:div w:id="331684520">
      <w:bodyDiv w:val="1"/>
      <w:marLeft w:val="0"/>
      <w:marRight w:val="0"/>
      <w:marTop w:val="0"/>
      <w:marBottom w:val="0"/>
      <w:divBdr>
        <w:top w:val="none" w:sz="0" w:space="0" w:color="auto"/>
        <w:left w:val="none" w:sz="0" w:space="0" w:color="auto"/>
        <w:bottom w:val="none" w:sz="0" w:space="0" w:color="auto"/>
        <w:right w:val="none" w:sz="0" w:space="0" w:color="auto"/>
      </w:divBdr>
    </w:div>
    <w:div w:id="349840018">
      <w:bodyDiv w:val="1"/>
      <w:marLeft w:val="0"/>
      <w:marRight w:val="0"/>
      <w:marTop w:val="0"/>
      <w:marBottom w:val="0"/>
      <w:divBdr>
        <w:top w:val="none" w:sz="0" w:space="0" w:color="auto"/>
        <w:left w:val="none" w:sz="0" w:space="0" w:color="auto"/>
        <w:bottom w:val="none" w:sz="0" w:space="0" w:color="auto"/>
        <w:right w:val="none" w:sz="0" w:space="0" w:color="auto"/>
      </w:divBdr>
    </w:div>
    <w:div w:id="368605127">
      <w:bodyDiv w:val="1"/>
      <w:marLeft w:val="0"/>
      <w:marRight w:val="0"/>
      <w:marTop w:val="0"/>
      <w:marBottom w:val="0"/>
      <w:divBdr>
        <w:top w:val="none" w:sz="0" w:space="0" w:color="auto"/>
        <w:left w:val="none" w:sz="0" w:space="0" w:color="auto"/>
        <w:bottom w:val="none" w:sz="0" w:space="0" w:color="auto"/>
        <w:right w:val="none" w:sz="0" w:space="0" w:color="auto"/>
      </w:divBdr>
    </w:div>
    <w:div w:id="603804978">
      <w:bodyDiv w:val="1"/>
      <w:marLeft w:val="0"/>
      <w:marRight w:val="0"/>
      <w:marTop w:val="0"/>
      <w:marBottom w:val="0"/>
      <w:divBdr>
        <w:top w:val="none" w:sz="0" w:space="0" w:color="auto"/>
        <w:left w:val="none" w:sz="0" w:space="0" w:color="auto"/>
        <w:bottom w:val="none" w:sz="0" w:space="0" w:color="auto"/>
        <w:right w:val="none" w:sz="0" w:space="0" w:color="auto"/>
      </w:divBdr>
    </w:div>
    <w:div w:id="664478135">
      <w:bodyDiv w:val="1"/>
      <w:marLeft w:val="0"/>
      <w:marRight w:val="0"/>
      <w:marTop w:val="0"/>
      <w:marBottom w:val="0"/>
      <w:divBdr>
        <w:top w:val="none" w:sz="0" w:space="0" w:color="auto"/>
        <w:left w:val="none" w:sz="0" w:space="0" w:color="auto"/>
        <w:bottom w:val="none" w:sz="0" w:space="0" w:color="auto"/>
        <w:right w:val="none" w:sz="0" w:space="0" w:color="auto"/>
      </w:divBdr>
    </w:div>
    <w:div w:id="866018779">
      <w:bodyDiv w:val="1"/>
      <w:marLeft w:val="0"/>
      <w:marRight w:val="0"/>
      <w:marTop w:val="0"/>
      <w:marBottom w:val="0"/>
      <w:divBdr>
        <w:top w:val="none" w:sz="0" w:space="0" w:color="auto"/>
        <w:left w:val="none" w:sz="0" w:space="0" w:color="auto"/>
        <w:bottom w:val="none" w:sz="0" w:space="0" w:color="auto"/>
        <w:right w:val="none" w:sz="0" w:space="0" w:color="auto"/>
      </w:divBdr>
    </w:div>
    <w:div w:id="873689191">
      <w:bodyDiv w:val="1"/>
      <w:marLeft w:val="0"/>
      <w:marRight w:val="0"/>
      <w:marTop w:val="0"/>
      <w:marBottom w:val="0"/>
      <w:divBdr>
        <w:top w:val="none" w:sz="0" w:space="0" w:color="auto"/>
        <w:left w:val="none" w:sz="0" w:space="0" w:color="auto"/>
        <w:bottom w:val="none" w:sz="0" w:space="0" w:color="auto"/>
        <w:right w:val="none" w:sz="0" w:space="0" w:color="auto"/>
      </w:divBdr>
    </w:div>
    <w:div w:id="890187752">
      <w:bodyDiv w:val="1"/>
      <w:marLeft w:val="0"/>
      <w:marRight w:val="0"/>
      <w:marTop w:val="0"/>
      <w:marBottom w:val="0"/>
      <w:divBdr>
        <w:top w:val="none" w:sz="0" w:space="0" w:color="auto"/>
        <w:left w:val="none" w:sz="0" w:space="0" w:color="auto"/>
        <w:bottom w:val="none" w:sz="0" w:space="0" w:color="auto"/>
        <w:right w:val="none" w:sz="0" w:space="0" w:color="auto"/>
      </w:divBdr>
    </w:div>
    <w:div w:id="1002273148">
      <w:bodyDiv w:val="1"/>
      <w:marLeft w:val="0"/>
      <w:marRight w:val="0"/>
      <w:marTop w:val="0"/>
      <w:marBottom w:val="0"/>
      <w:divBdr>
        <w:top w:val="none" w:sz="0" w:space="0" w:color="auto"/>
        <w:left w:val="none" w:sz="0" w:space="0" w:color="auto"/>
        <w:bottom w:val="none" w:sz="0" w:space="0" w:color="auto"/>
        <w:right w:val="none" w:sz="0" w:space="0" w:color="auto"/>
      </w:divBdr>
    </w:div>
    <w:div w:id="1071125896">
      <w:bodyDiv w:val="1"/>
      <w:marLeft w:val="0"/>
      <w:marRight w:val="0"/>
      <w:marTop w:val="0"/>
      <w:marBottom w:val="0"/>
      <w:divBdr>
        <w:top w:val="none" w:sz="0" w:space="0" w:color="auto"/>
        <w:left w:val="none" w:sz="0" w:space="0" w:color="auto"/>
        <w:bottom w:val="none" w:sz="0" w:space="0" w:color="auto"/>
        <w:right w:val="none" w:sz="0" w:space="0" w:color="auto"/>
      </w:divBdr>
    </w:div>
    <w:div w:id="1681352076">
      <w:bodyDiv w:val="1"/>
      <w:marLeft w:val="0"/>
      <w:marRight w:val="0"/>
      <w:marTop w:val="0"/>
      <w:marBottom w:val="0"/>
      <w:divBdr>
        <w:top w:val="none" w:sz="0" w:space="0" w:color="auto"/>
        <w:left w:val="none" w:sz="0" w:space="0" w:color="auto"/>
        <w:bottom w:val="none" w:sz="0" w:space="0" w:color="auto"/>
        <w:right w:val="none" w:sz="0" w:space="0" w:color="auto"/>
      </w:divBdr>
    </w:div>
    <w:div w:id="1753702207">
      <w:bodyDiv w:val="1"/>
      <w:marLeft w:val="0"/>
      <w:marRight w:val="0"/>
      <w:marTop w:val="0"/>
      <w:marBottom w:val="0"/>
      <w:divBdr>
        <w:top w:val="none" w:sz="0" w:space="0" w:color="auto"/>
        <w:left w:val="none" w:sz="0" w:space="0" w:color="auto"/>
        <w:bottom w:val="none" w:sz="0" w:space="0" w:color="auto"/>
        <w:right w:val="none" w:sz="0" w:space="0" w:color="auto"/>
      </w:divBdr>
    </w:div>
    <w:div w:id="1859661605">
      <w:bodyDiv w:val="1"/>
      <w:marLeft w:val="0"/>
      <w:marRight w:val="0"/>
      <w:marTop w:val="0"/>
      <w:marBottom w:val="0"/>
      <w:divBdr>
        <w:top w:val="none" w:sz="0" w:space="0" w:color="auto"/>
        <w:left w:val="none" w:sz="0" w:space="0" w:color="auto"/>
        <w:bottom w:val="none" w:sz="0" w:space="0" w:color="auto"/>
        <w:right w:val="none" w:sz="0" w:space="0" w:color="auto"/>
      </w:divBdr>
    </w:div>
    <w:div w:id="1883980374">
      <w:bodyDiv w:val="1"/>
      <w:marLeft w:val="0"/>
      <w:marRight w:val="0"/>
      <w:marTop w:val="0"/>
      <w:marBottom w:val="0"/>
      <w:divBdr>
        <w:top w:val="none" w:sz="0" w:space="0" w:color="auto"/>
        <w:left w:val="none" w:sz="0" w:space="0" w:color="auto"/>
        <w:bottom w:val="none" w:sz="0" w:space="0" w:color="auto"/>
        <w:right w:val="none" w:sz="0" w:space="0" w:color="auto"/>
      </w:divBdr>
    </w:div>
    <w:div w:id="1940522634">
      <w:bodyDiv w:val="1"/>
      <w:marLeft w:val="0"/>
      <w:marRight w:val="0"/>
      <w:marTop w:val="0"/>
      <w:marBottom w:val="0"/>
      <w:divBdr>
        <w:top w:val="none" w:sz="0" w:space="0" w:color="auto"/>
        <w:left w:val="none" w:sz="0" w:space="0" w:color="auto"/>
        <w:bottom w:val="none" w:sz="0" w:space="0" w:color="auto"/>
        <w:right w:val="none" w:sz="0" w:space="0" w:color="auto"/>
      </w:divBdr>
    </w:div>
    <w:div w:id="214376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landurbplan.2014.01.%200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FC664-7207-46E2-AC49-FA7E2306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1625</Words>
  <Characters>9704</Characters>
  <Application>Microsoft Office Word</Application>
  <DocSecurity>0</DocSecurity>
  <Lines>186</Lines>
  <Paragraphs>70</Paragraphs>
  <ScaleCrop>false</ScaleCrop>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10</cp:revision>
  <dcterms:created xsi:type="dcterms:W3CDTF">2022-04-06T11:29:00Z</dcterms:created>
  <dcterms:modified xsi:type="dcterms:W3CDTF">2022-04-06T14:58:00Z</dcterms:modified>
</cp:coreProperties>
</file>