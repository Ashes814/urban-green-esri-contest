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38394" w14:textId="542DFE75" w:rsidR="004722A8" w:rsidRPr="004722A8" w:rsidRDefault="004722A8" w:rsidP="004722A8">
      <w:pPr>
        <w:pStyle w:val="1"/>
        <w:numPr>
          <w:ilvl w:val="0"/>
          <w:numId w:val="3"/>
        </w:numPr>
      </w:pPr>
      <w:r>
        <w:rPr>
          <w:rFonts w:hint="eastAsia"/>
        </w:rPr>
        <w:t>引言</w:t>
      </w:r>
    </w:p>
    <w:p w14:paraId="12E30363" w14:textId="7E87D421"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0"/>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commentRangeEnd w:id="0"/>
      <w:r w:rsidR="00D76B7C">
        <w:rPr>
          <w:rStyle w:val="a9"/>
        </w:rPr>
        <w:commentReference w:id="0"/>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ins w:id="1" w:author="Xuening Fang" w:date="2022-04-01T15:06:00Z">
        <w:r w:rsidR="00CB727F">
          <w:rPr>
            <w:rFonts w:ascii="仿宋" w:eastAsia="仿宋" w:hAnsi="仿宋" w:cs="Arial" w:hint="eastAsia"/>
            <w:sz w:val="24"/>
            <w:szCs w:val="24"/>
          </w:rPr>
          <w:t>因此，研究城市</w:t>
        </w:r>
      </w:ins>
      <w:commentRangeStart w:id="2"/>
      <w:r w:rsidRPr="004722A8">
        <w:rPr>
          <w:rFonts w:ascii="仿宋" w:eastAsia="仿宋" w:hAnsi="仿宋" w:cs="Arial" w:hint="eastAsia"/>
          <w:color w:val="FF0000"/>
          <w:sz w:val="24"/>
          <w:szCs w:val="24"/>
        </w:rPr>
        <w:t>环境公平性</w:t>
      </w:r>
      <w:del w:id="3" w:author="Xuening Fang" w:date="2022-04-01T15:07:00Z">
        <w:r w:rsidRPr="004722A8" w:rsidDel="00CB727F">
          <w:rPr>
            <w:rFonts w:ascii="仿宋" w:eastAsia="仿宋" w:hAnsi="仿宋" w:cs="Arial" w:hint="eastAsia"/>
            <w:color w:val="FF0000"/>
            <w:sz w:val="24"/>
            <w:szCs w:val="24"/>
          </w:rPr>
          <w:delText>研究有利</w:delText>
        </w:r>
      </w:del>
      <w:ins w:id="4" w:author="Xuening Fang" w:date="2022-04-01T15:07:00Z">
        <w:r w:rsidR="00CB727F">
          <w:rPr>
            <w:rFonts w:ascii="仿宋" w:eastAsia="仿宋" w:hAnsi="仿宋" w:cs="Arial" w:hint="eastAsia"/>
            <w:color w:val="FF0000"/>
            <w:sz w:val="24"/>
            <w:szCs w:val="24"/>
          </w:rPr>
          <w:t>对</w:t>
        </w:r>
      </w:ins>
      <w:r w:rsidRPr="004722A8">
        <w:rPr>
          <w:rFonts w:ascii="仿宋" w:eastAsia="仿宋" w:hAnsi="仿宋" w:cs="Arial" w:hint="eastAsia"/>
          <w:color w:val="FF0000"/>
          <w:sz w:val="24"/>
          <w:szCs w:val="24"/>
        </w:rPr>
        <w:t>于缩小</w:t>
      </w:r>
      <w:del w:id="5" w:author="Xuening Fang" w:date="2022-04-01T15:07:00Z">
        <w:r w:rsidRPr="004722A8" w:rsidDel="00CB727F">
          <w:rPr>
            <w:rFonts w:ascii="仿宋" w:eastAsia="仿宋" w:hAnsi="仿宋" w:cs="Arial" w:hint="eastAsia"/>
            <w:color w:val="FF0000"/>
            <w:sz w:val="24"/>
            <w:szCs w:val="24"/>
          </w:rPr>
          <w:delText>环境资源在</w:delText>
        </w:r>
      </w:del>
      <w:r w:rsidRPr="004722A8">
        <w:rPr>
          <w:rFonts w:ascii="仿宋" w:eastAsia="仿宋" w:hAnsi="仿宋" w:cs="Arial" w:hint="eastAsia"/>
          <w:color w:val="FF0000"/>
          <w:sz w:val="24"/>
          <w:szCs w:val="24"/>
        </w:rPr>
        <w:t>不同人群中</w:t>
      </w:r>
      <w:ins w:id="6" w:author="Xuening Fang" w:date="2022-04-01T15:07:00Z">
        <w:r w:rsidR="00CB727F" w:rsidRPr="004722A8">
          <w:rPr>
            <w:rFonts w:ascii="仿宋" w:eastAsia="仿宋" w:hAnsi="仿宋" w:cs="Arial" w:hint="eastAsia"/>
            <w:color w:val="FF0000"/>
            <w:sz w:val="24"/>
            <w:szCs w:val="24"/>
          </w:rPr>
          <w:t>环境资源</w:t>
        </w:r>
      </w:ins>
      <w:r w:rsidRPr="004722A8">
        <w:rPr>
          <w:rFonts w:ascii="仿宋" w:eastAsia="仿宋" w:hAnsi="仿宋" w:cs="Arial" w:hint="eastAsia"/>
          <w:color w:val="FF0000"/>
          <w:sz w:val="24"/>
          <w:szCs w:val="24"/>
        </w:rPr>
        <w:t>配置</w:t>
      </w:r>
      <w:del w:id="7" w:author="Xuening Fang" w:date="2022-04-01T15:07:00Z">
        <w:r w:rsidRPr="004722A8" w:rsidDel="00CB727F">
          <w:rPr>
            <w:rFonts w:ascii="仿宋" w:eastAsia="仿宋" w:hAnsi="仿宋" w:cs="Arial" w:hint="eastAsia"/>
            <w:color w:val="FF0000"/>
            <w:sz w:val="24"/>
            <w:szCs w:val="24"/>
          </w:rPr>
          <w:delText>的</w:delText>
        </w:r>
      </w:del>
      <w:proofErr w:type="gramStart"/>
      <w:r w:rsidRPr="004722A8">
        <w:rPr>
          <w:rFonts w:ascii="仿宋" w:eastAsia="仿宋" w:hAnsi="仿宋" w:cs="Arial" w:hint="eastAsia"/>
          <w:color w:val="FF0000"/>
          <w:sz w:val="24"/>
          <w:szCs w:val="24"/>
        </w:rPr>
        <w:t>不</w:t>
      </w:r>
      <w:proofErr w:type="gramEnd"/>
      <w:r w:rsidRPr="004722A8">
        <w:rPr>
          <w:rFonts w:ascii="仿宋" w:eastAsia="仿宋" w:hAnsi="仿宋" w:cs="Arial" w:hint="eastAsia"/>
          <w:color w:val="FF0000"/>
          <w:sz w:val="24"/>
          <w:szCs w:val="24"/>
        </w:rPr>
        <w:t>均衡性</w:t>
      </w:r>
      <w:ins w:id="8" w:author="Xuening Fang" w:date="2022-04-01T15:07:00Z">
        <w:r w:rsidR="00CB727F">
          <w:rPr>
            <w:rFonts w:ascii="仿宋" w:eastAsia="仿宋" w:hAnsi="仿宋" w:cs="Arial" w:hint="eastAsia"/>
            <w:color w:val="FF0000"/>
            <w:sz w:val="24"/>
            <w:szCs w:val="24"/>
          </w:rPr>
          <w:t>具有重要意义</w:t>
        </w:r>
      </w:ins>
      <w:del w:id="9" w:author="Xuening Fang" w:date="2022-04-01T15:08:00Z">
        <w:r w:rsidRPr="004722A8" w:rsidDel="00CB727F">
          <w:rPr>
            <w:rFonts w:ascii="仿宋" w:eastAsia="仿宋" w:hAnsi="仿宋" w:cs="Arial" w:hint="eastAsia"/>
            <w:color w:val="FF0000"/>
            <w:sz w:val="24"/>
            <w:szCs w:val="24"/>
          </w:rPr>
          <w:delText>.</w:delText>
        </w:r>
        <w:commentRangeEnd w:id="2"/>
        <w:r w:rsidR="004722A8" w:rsidDel="00CB727F">
          <w:rPr>
            <w:rStyle w:val="a9"/>
            <w:rFonts w:hint="eastAsia"/>
          </w:rPr>
          <w:commentReference w:id="2"/>
        </w:r>
      </w:del>
      <w:ins w:id="10" w:author="Xuening Fang" w:date="2022-04-01T15:08:00Z">
        <w:r w:rsidR="00CB727F">
          <w:rPr>
            <w:rFonts w:ascii="仿宋" w:eastAsia="仿宋" w:hAnsi="仿宋" w:cs="Arial" w:hint="eastAsia"/>
            <w:color w:val="FF0000"/>
            <w:sz w:val="24"/>
            <w:szCs w:val="24"/>
          </w:rPr>
          <w:t>。</w:t>
        </w:r>
      </w:ins>
    </w:p>
    <w:p w14:paraId="0C0273CF" w14:textId="77777777" w:rsidR="00D76B7C" w:rsidRDefault="00C46C2F" w:rsidP="00971534">
      <w:pPr>
        <w:spacing w:after="60" w:line="276" w:lineRule="auto"/>
        <w:ind w:firstLine="420"/>
        <w:rPr>
          <w:ins w:id="11" w:author="Xuening Fang" w:date="2022-04-01T16:02:00Z"/>
          <w:rFonts w:ascii="仿宋" w:eastAsia="仿宋" w:hAnsi="仿宋"/>
          <w:sz w:val="24"/>
          <w:szCs w:val="24"/>
        </w:rPr>
      </w:pPr>
      <w:del w:id="12" w:author="Xuening Fang" w:date="2022-04-01T15:38:00Z">
        <w:r w:rsidRPr="004722A8" w:rsidDel="0032019F">
          <w:rPr>
            <w:rFonts w:ascii="仿宋" w:eastAsia="仿宋" w:hAnsi="仿宋" w:cs="Arial" w:hint="eastAsia"/>
            <w:b/>
            <w:bCs/>
            <w:sz w:val="24"/>
            <w:szCs w:val="24"/>
          </w:rPr>
          <w:delText>生态系统服务</w:delText>
        </w:r>
      </w:del>
      <w:ins w:id="13" w:author="Xuening Fang" w:date="2022-04-01T15:37:00Z">
        <w:r w:rsidR="0032019F">
          <w:rPr>
            <w:rFonts w:ascii="仿宋" w:eastAsia="仿宋" w:hAnsi="仿宋" w:cs="Arial" w:hint="eastAsia"/>
            <w:b/>
            <w:bCs/>
            <w:sz w:val="24"/>
            <w:szCs w:val="24"/>
          </w:rPr>
          <w:t>城市</w:t>
        </w:r>
      </w:ins>
      <w:del w:id="14" w:author="Xuening Fang" w:date="2022-04-01T15:36:00Z">
        <w:r w:rsidRPr="004722A8" w:rsidDel="0032019F">
          <w:rPr>
            <w:rFonts w:ascii="仿宋" w:eastAsia="仿宋" w:hAnsi="仿宋" w:cs="Arial" w:hint="eastAsia"/>
            <w:b/>
            <w:bCs/>
            <w:sz w:val="24"/>
            <w:szCs w:val="24"/>
          </w:rPr>
          <w:delText>(Ecosystem Services, ES)</w:delText>
        </w:r>
      </w:del>
      <w:ins w:id="15" w:author="Xuening Fang" w:date="2022-04-01T15:36:00Z">
        <w:r w:rsidR="0032019F">
          <w:rPr>
            <w:rFonts w:ascii="仿宋" w:eastAsia="仿宋" w:hAnsi="仿宋" w:cs="Arial" w:hint="eastAsia"/>
            <w:b/>
            <w:bCs/>
            <w:sz w:val="24"/>
            <w:szCs w:val="24"/>
          </w:rPr>
          <w:t>生态系统服务</w:t>
        </w:r>
      </w:ins>
      <w:ins w:id="16" w:author="Xuening Fang" w:date="2022-04-01T15:09:00Z">
        <w:r w:rsidR="00CB727F" w:rsidRPr="00CB727F">
          <w:rPr>
            <w:rFonts w:ascii="仿宋" w:eastAsia="仿宋" w:hAnsi="仿宋" w:cs="Arial" w:hint="eastAsia"/>
            <w:sz w:val="24"/>
            <w:szCs w:val="24"/>
            <w:rPrChange w:id="17" w:author="Xuening Fang" w:date="2022-04-01T15:09:00Z">
              <w:rPr>
                <w:rFonts w:ascii="仿宋" w:eastAsia="仿宋" w:hAnsi="仿宋" w:cs="Arial" w:hint="eastAsia"/>
                <w:b/>
                <w:bCs/>
                <w:sz w:val="24"/>
                <w:szCs w:val="24"/>
              </w:rPr>
            </w:rPrChange>
          </w:rPr>
          <w:t>是</w:t>
        </w:r>
      </w:ins>
      <w:r w:rsidRPr="004722A8">
        <w:rPr>
          <w:rFonts w:ascii="仿宋" w:eastAsia="仿宋" w:hAnsi="仿宋" w:cs="Arial" w:hint="eastAsia"/>
          <w:sz w:val="24"/>
          <w:szCs w:val="24"/>
        </w:rPr>
        <w:t>指</w:t>
      </w:r>
      <w:ins w:id="18" w:author="Xuening Fang" w:date="2022-04-01T15:37:00Z">
        <w:r w:rsidR="0032019F">
          <w:rPr>
            <w:rFonts w:ascii="仿宋" w:eastAsia="仿宋" w:hAnsi="仿宋" w:cs="Arial" w:hint="eastAsia"/>
            <w:sz w:val="24"/>
            <w:szCs w:val="24"/>
          </w:rPr>
          <w:t>城市</w:t>
        </w:r>
      </w:ins>
      <w:del w:id="19" w:author="Xuening Fang" w:date="2022-04-01T15:36:00Z">
        <w:r w:rsidRPr="004722A8" w:rsidDel="0032019F">
          <w:rPr>
            <w:rFonts w:ascii="仿宋" w:eastAsia="仿宋" w:hAnsi="仿宋" w:cs="Arial" w:hint="eastAsia"/>
            <w:sz w:val="24"/>
            <w:szCs w:val="24"/>
          </w:rPr>
          <w:delText>自然</w:delText>
        </w:r>
      </w:del>
      <w:r w:rsidRPr="004722A8">
        <w:rPr>
          <w:rFonts w:ascii="仿宋" w:eastAsia="仿宋" w:hAnsi="仿宋" w:cs="Arial" w:hint="eastAsia"/>
          <w:sz w:val="24"/>
          <w:szCs w:val="24"/>
        </w:rPr>
        <w:t>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w:t>
      </w:r>
      <w:del w:id="20" w:author="Xuening Fang" w:date="2022-04-01T15:10:00Z">
        <w:r w:rsidRPr="004722A8" w:rsidDel="00CB727F">
          <w:rPr>
            <w:rFonts w:ascii="仿宋" w:eastAsia="仿宋" w:hAnsi="仿宋" w:cs="Arial" w:hint="eastAsia"/>
            <w:sz w:val="24"/>
            <w:szCs w:val="24"/>
          </w:rPr>
          <w:delText>环境效益,具有</w:delText>
        </w:r>
      </w:del>
      <w:r w:rsidRPr="004722A8">
        <w:rPr>
          <w:rFonts w:ascii="仿宋" w:eastAsia="仿宋" w:hAnsi="仿宋" w:cs="Arial" w:hint="eastAsia"/>
          <w:sz w:val="24"/>
          <w:szCs w:val="24"/>
        </w:rPr>
        <w:t>缓解气候压力,</w:t>
      </w:r>
      <w:ins w:id="21" w:author="Xuening Fang" w:date="2022-04-01T15:10:00Z">
        <w:r w:rsidR="00CB727F">
          <w:rPr>
            <w:rFonts w:ascii="仿宋" w:eastAsia="仿宋" w:hAnsi="仿宋" w:cs="Arial" w:hint="eastAsia"/>
            <w:sz w:val="24"/>
            <w:szCs w:val="24"/>
          </w:rPr>
          <w:t>休</w:t>
        </w:r>
      </w:ins>
      <w:del w:id="22" w:author="Xuening Fang" w:date="2022-04-01T15:10:00Z">
        <w:r w:rsidRPr="004722A8" w:rsidDel="00CB727F">
          <w:rPr>
            <w:rFonts w:ascii="仿宋" w:eastAsia="仿宋" w:hAnsi="仿宋" w:cs="Arial" w:hint="eastAsia"/>
            <w:sz w:val="24"/>
            <w:szCs w:val="24"/>
          </w:rPr>
          <w:delText>供给市民休</w:delText>
        </w:r>
      </w:del>
      <w:proofErr w:type="gramStart"/>
      <w:r w:rsidRPr="004722A8">
        <w:rPr>
          <w:rFonts w:ascii="仿宋" w:eastAsia="仿宋" w:hAnsi="仿宋" w:cs="Arial" w:hint="eastAsia"/>
          <w:sz w:val="24"/>
          <w:szCs w:val="24"/>
        </w:rPr>
        <w:t>憩</w:t>
      </w:r>
      <w:proofErr w:type="gramEnd"/>
      <w:r w:rsidRPr="004722A8">
        <w:rPr>
          <w:rFonts w:ascii="仿宋" w:eastAsia="仿宋" w:hAnsi="仿宋" w:cs="Arial" w:hint="eastAsia"/>
          <w:sz w:val="24"/>
          <w:szCs w:val="24"/>
        </w:rPr>
        <w:t>娱乐等</w:t>
      </w:r>
      <w:ins w:id="23" w:author="Xuening Fang" w:date="2022-04-01T15:10:00Z">
        <w:r w:rsidR="00CB727F">
          <w:rPr>
            <w:rFonts w:ascii="仿宋" w:eastAsia="仿宋" w:hAnsi="仿宋" w:cs="Arial" w:hint="eastAsia"/>
            <w:sz w:val="24"/>
            <w:szCs w:val="24"/>
          </w:rPr>
          <w:t>环境</w:t>
        </w:r>
      </w:ins>
      <w:r w:rsidRPr="004722A8">
        <w:rPr>
          <w:rFonts w:ascii="仿宋" w:eastAsia="仿宋" w:hAnsi="仿宋" w:cs="Arial" w:hint="eastAsia"/>
          <w:sz w:val="24"/>
          <w:szCs w:val="24"/>
        </w:rPr>
        <w:t>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del w:id="24" w:author="Xuening Fang" w:date="2022-04-01T15:11:00Z">
        <w:r w:rsidRPr="004722A8" w:rsidDel="002A324F">
          <w:rPr>
            <w:rFonts w:ascii="仿宋" w:eastAsia="仿宋" w:hAnsi="仿宋" w:cs="Arial" w:hint="eastAsia"/>
            <w:sz w:val="24"/>
            <w:szCs w:val="24"/>
          </w:rPr>
          <w:delText>.</w:delText>
        </w:r>
        <w:r w:rsidRPr="004722A8" w:rsidDel="002A324F">
          <w:rPr>
            <w:rFonts w:ascii="仿宋" w:eastAsia="仿宋" w:hAnsi="仿宋" w:hint="eastAsia"/>
            <w:sz w:val="24"/>
            <w:szCs w:val="24"/>
          </w:rPr>
          <w:delText xml:space="preserve"> </w:delText>
        </w:r>
      </w:del>
      <w:ins w:id="25" w:author="Xuening Fang" w:date="2022-04-01T15:11:00Z">
        <w:r w:rsidR="002A324F">
          <w:rPr>
            <w:rFonts w:ascii="仿宋" w:eastAsia="仿宋" w:hAnsi="仿宋" w:cs="Arial" w:hint="eastAsia"/>
            <w:sz w:val="24"/>
            <w:szCs w:val="24"/>
          </w:rPr>
          <w:t>。</w:t>
        </w:r>
      </w:ins>
      <w:ins w:id="26" w:author="Xuening Fang" w:date="2022-04-01T15:40:00Z">
        <w:r w:rsidR="00F7117E" w:rsidRPr="00F7117E">
          <w:rPr>
            <w:rFonts w:ascii="仿宋" w:eastAsia="仿宋" w:hAnsi="仿宋" w:cs="Arial" w:hint="eastAsia"/>
            <w:b/>
            <w:bCs/>
            <w:sz w:val="24"/>
            <w:szCs w:val="24"/>
            <w:rPrChange w:id="27" w:author="Xuening Fang" w:date="2022-04-01T15:40:00Z">
              <w:rPr>
                <w:rFonts w:ascii="仿宋" w:eastAsia="仿宋" w:hAnsi="仿宋" w:cs="Arial" w:hint="eastAsia"/>
                <w:sz w:val="24"/>
                <w:szCs w:val="24"/>
              </w:rPr>
            </w:rPrChange>
          </w:rPr>
          <w:t>近年来</w:t>
        </w:r>
        <w:r w:rsidR="00F7117E">
          <w:rPr>
            <w:rFonts w:ascii="仿宋" w:eastAsia="仿宋" w:hAnsi="仿宋" w:cs="Arial" w:hint="eastAsia"/>
            <w:sz w:val="24"/>
            <w:szCs w:val="24"/>
          </w:rPr>
          <w:t>，</w:t>
        </w:r>
      </w:ins>
      <w:ins w:id="28" w:author="Xuening Fang" w:date="2022-04-01T15:38:00Z">
        <w:r w:rsidR="0032019F">
          <w:rPr>
            <w:rFonts w:ascii="仿宋" w:eastAsia="仿宋" w:hAnsi="仿宋" w:cs="Arial" w:hint="eastAsia"/>
            <w:b/>
            <w:bCs/>
            <w:sz w:val="24"/>
            <w:szCs w:val="24"/>
          </w:rPr>
          <w:t>城市</w:t>
        </w:r>
        <w:r w:rsidR="0032019F" w:rsidRPr="004722A8">
          <w:rPr>
            <w:rFonts w:ascii="仿宋" w:eastAsia="仿宋" w:hAnsi="仿宋" w:cs="Arial" w:hint="eastAsia"/>
            <w:b/>
            <w:bCs/>
            <w:sz w:val="24"/>
            <w:szCs w:val="24"/>
          </w:rPr>
          <w:t>生态系统服务</w:t>
        </w:r>
        <w:r w:rsidR="0032019F">
          <w:rPr>
            <w:rFonts w:ascii="仿宋" w:eastAsia="仿宋" w:hAnsi="仿宋" w:cs="Arial" w:hint="eastAsia"/>
            <w:b/>
            <w:bCs/>
            <w:sz w:val="24"/>
            <w:szCs w:val="24"/>
          </w:rPr>
          <w:t>概念框架</w:t>
        </w:r>
      </w:ins>
      <w:ins w:id="29" w:author="Xuening Fang" w:date="2022-04-01T15:40:00Z">
        <w:r w:rsidR="00F7117E">
          <w:rPr>
            <w:rFonts w:ascii="仿宋" w:eastAsia="仿宋" w:hAnsi="仿宋" w:cs="Arial" w:hint="eastAsia"/>
            <w:b/>
            <w:bCs/>
            <w:sz w:val="24"/>
            <w:szCs w:val="24"/>
          </w:rPr>
          <w:t>已被广泛应用于</w:t>
        </w:r>
      </w:ins>
      <w:ins w:id="30" w:author="Xuening Fang" w:date="2022-04-01T15:38:00Z">
        <w:r w:rsidR="0032019F">
          <w:rPr>
            <w:rFonts w:ascii="仿宋" w:eastAsia="仿宋" w:hAnsi="仿宋" w:cs="Arial" w:hint="eastAsia"/>
            <w:b/>
            <w:bCs/>
            <w:sz w:val="24"/>
            <w:szCs w:val="24"/>
          </w:rPr>
          <w:t>环境公平性研究</w:t>
        </w:r>
      </w:ins>
      <w:ins w:id="31" w:author="Xuening Fang" w:date="2022-04-01T15:40:00Z">
        <w:r w:rsidR="00F7117E">
          <w:rPr>
            <w:rFonts w:ascii="仿宋" w:eastAsia="仿宋" w:hAnsi="仿宋" w:cs="Arial" w:hint="eastAsia"/>
            <w:b/>
            <w:bCs/>
            <w:sz w:val="24"/>
            <w:szCs w:val="24"/>
          </w:rPr>
          <w:t>中</w:t>
        </w:r>
      </w:ins>
      <w:ins w:id="32" w:author="Xuening Fang" w:date="2022-04-01T15:38:00Z">
        <w:r w:rsidR="0032019F">
          <w:rPr>
            <w:rFonts w:ascii="仿宋" w:eastAsia="仿宋" w:hAnsi="仿宋" w:cs="Arial" w:hint="eastAsia"/>
            <w:b/>
            <w:bCs/>
            <w:sz w:val="24"/>
            <w:szCs w:val="24"/>
          </w:rPr>
          <w:t>。</w:t>
        </w:r>
      </w:ins>
      <w:ins w:id="33" w:author="Xuening Fang" w:date="2022-04-01T15:41:00Z">
        <w:r w:rsidR="00F7117E" w:rsidRPr="00F7117E">
          <w:rPr>
            <w:rFonts w:ascii="仿宋" w:eastAsia="仿宋" w:hAnsi="仿宋" w:cs="Arial" w:hint="eastAsia"/>
            <w:sz w:val="24"/>
            <w:szCs w:val="24"/>
            <w:rPrChange w:id="34" w:author="Xuening Fang" w:date="2022-04-01T15:41:00Z">
              <w:rPr>
                <w:rFonts w:ascii="仿宋" w:eastAsia="仿宋" w:hAnsi="仿宋" w:cs="Arial" w:hint="eastAsia"/>
                <w:b/>
                <w:bCs/>
                <w:sz w:val="24"/>
                <w:szCs w:val="24"/>
              </w:rPr>
            </w:rPrChange>
          </w:rPr>
          <w:t>研究表明，</w:t>
        </w:r>
        <w:r w:rsidR="00F7117E" w:rsidRPr="004722A8">
          <w:rPr>
            <w:rFonts w:ascii="仿宋" w:eastAsia="仿宋" w:hAnsi="仿宋" w:cs="Arial" w:hint="eastAsia"/>
            <w:sz w:val="24"/>
            <w:szCs w:val="24"/>
          </w:rPr>
          <w:t>城市或村镇中低收入地区的人群获取城市生态系统服务的机会相对少</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35"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ins>
      <w:r w:rsidR="00F7117E" w:rsidRPr="004722A8">
        <w:rPr>
          <w:rFonts w:ascii="仿宋" w:eastAsia="仿宋" w:hAnsi="仿宋" w:cs="Arial"/>
          <w:sz w:val="24"/>
          <w:szCs w:val="24"/>
          <w:vertAlign w:val="superscript"/>
        </w:rPr>
      </w:r>
      <w:ins w:id="36"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_Ref99654450 \r \h  \* MERGEFORMAT </w:instrText>
        </w:r>
      </w:ins>
      <w:r w:rsidR="00F7117E" w:rsidRPr="004722A8">
        <w:rPr>
          <w:rFonts w:ascii="仿宋" w:eastAsia="仿宋" w:hAnsi="仿宋" w:cs="Arial"/>
          <w:sz w:val="24"/>
          <w:szCs w:val="24"/>
          <w:vertAlign w:val="superscript"/>
        </w:rPr>
      </w:r>
      <w:ins w:id="37"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[23]</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_Ref99654452 \r \h  \* MERGEFORMAT </w:instrText>
        </w:r>
      </w:ins>
      <w:r w:rsidR="00F7117E" w:rsidRPr="004722A8">
        <w:rPr>
          <w:rFonts w:ascii="仿宋" w:eastAsia="仿宋" w:hAnsi="仿宋" w:cs="Arial"/>
          <w:sz w:val="24"/>
          <w:szCs w:val="24"/>
          <w:vertAlign w:val="superscript"/>
        </w:rPr>
      </w:r>
      <w:ins w:id="38"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[24]</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_Ref99654454 \r \h  \* MERGEFORMAT </w:instrText>
        </w:r>
      </w:ins>
      <w:r w:rsidR="00F7117E" w:rsidRPr="004722A8">
        <w:rPr>
          <w:rFonts w:ascii="仿宋" w:eastAsia="仿宋" w:hAnsi="仿宋" w:cs="Arial"/>
          <w:sz w:val="24"/>
          <w:szCs w:val="24"/>
          <w:vertAlign w:val="superscript"/>
        </w:rPr>
      </w:r>
      <w:ins w:id="39"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[25]</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富裕地区如澳大利亚阿德莱德地区的居民获取城市生态系统服务的可能性约为其相邻欠发达地区的两倍</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40"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.城市生态系统服务的主要效益常常被白人或富裕群体获得,且在不同年龄段,性别的人群中差异较大</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ins>
      <w:r w:rsidR="00F7117E" w:rsidRPr="004722A8">
        <w:rPr>
          <w:rFonts w:ascii="仿宋" w:eastAsia="仿宋" w:hAnsi="仿宋" w:cs="Arial"/>
          <w:sz w:val="24"/>
          <w:szCs w:val="24"/>
          <w:vertAlign w:val="superscript"/>
        </w:rPr>
      </w:r>
      <w:ins w:id="41"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hint="eastAsia"/>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不同人群对于生态系统服务可达性的差异已成为环境公平性研究关注的重点</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_Ref99654078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42"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[8]</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_Ref99654601 \r \h  \* MERGEFORMAT </w:instrText>
        </w:r>
      </w:ins>
      <w:r w:rsidR="00F7117E" w:rsidRPr="004722A8">
        <w:rPr>
          <w:rFonts w:ascii="仿宋" w:eastAsia="仿宋" w:hAnsi="仿宋" w:cs="Arial"/>
          <w:sz w:val="24"/>
          <w:szCs w:val="24"/>
          <w:vertAlign w:val="superscript"/>
        </w:rPr>
      </w:r>
      <w:ins w:id="43"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[27]</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ins>
      <w:ins w:id="44" w:author="Xuening Fang" w:date="2022-04-01T15:45:00Z">
        <w:r w:rsidR="00F7117E">
          <w:rPr>
            <w:rFonts w:ascii="仿宋" w:eastAsia="仿宋" w:hAnsi="仿宋" w:hint="eastAsia"/>
            <w:sz w:val="24"/>
            <w:szCs w:val="24"/>
          </w:rPr>
          <w:t>以上研究为我们从生态系统服务视角理解城市环境公平性问题提供了</w:t>
        </w:r>
      </w:ins>
      <w:ins w:id="45" w:author="Xuening Fang" w:date="2022-04-01T15:46:00Z">
        <w:r w:rsidR="00F7117E">
          <w:rPr>
            <w:rFonts w:ascii="仿宋" w:eastAsia="仿宋" w:hAnsi="仿宋" w:hint="eastAsia"/>
            <w:sz w:val="24"/>
            <w:szCs w:val="24"/>
          </w:rPr>
          <w:t>重要基础。</w:t>
        </w:r>
      </w:ins>
    </w:p>
    <w:p w14:paraId="2A05B63F" w14:textId="5F1A38D0" w:rsidR="00C46C2F" w:rsidRPr="00D76B7C" w:rsidDel="00D76B7C" w:rsidRDefault="00F7117E" w:rsidP="00971534">
      <w:pPr>
        <w:spacing w:after="60" w:line="276" w:lineRule="auto"/>
        <w:ind w:firstLine="420"/>
        <w:rPr>
          <w:del w:id="46" w:author="Xuening Fang" w:date="2022-04-01T16:03:00Z"/>
          <w:rFonts w:ascii="仿宋" w:eastAsia="仿宋" w:hAnsi="仿宋"/>
          <w:sz w:val="24"/>
          <w:szCs w:val="24"/>
          <w:rPrChange w:id="47" w:author="Xuening Fang" w:date="2022-04-01T16:02:00Z">
            <w:rPr>
              <w:del w:id="48" w:author="Xuening Fang" w:date="2022-04-01T16:03:00Z"/>
              <w:rFonts w:ascii="仿宋" w:eastAsia="仿宋" w:hAnsi="仿宋" w:cs="Arial"/>
              <w:sz w:val="24"/>
              <w:szCs w:val="24"/>
            </w:rPr>
          </w:rPrChange>
        </w:rPr>
      </w:pPr>
      <w:ins w:id="49" w:author="Xuening Fang" w:date="2022-04-01T15:46:00Z">
        <w:r>
          <w:rPr>
            <w:rFonts w:ascii="仿宋" w:eastAsia="仿宋" w:hAnsi="仿宋" w:hint="eastAsia"/>
            <w:sz w:val="24"/>
            <w:szCs w:val="24"/>
          </w:rPr>
          <w:t>然而，目前</w:t>
        </w:r>
      </w:ins>
      <w:ins w:id="50" w:author="Xuening Fang" w:date="2022-04-01T15:49:00Z">
        <w:r w:rsidR="002D4459">
          <w:rPr>
            <w:rFonts w:ascii="仿宋" w:eastAsia="仿宋" w:hAnsi="仿宋" w:hint="eastAsia"/>
            <w:sz w:val="24"/>
            <w:szCs w:val="24"/>
          </w:rPr>
          <w:t>基于生态系统服务的</w:t>
        </w:r>
      </w:ins>
      <w:ins w:id="51" w:author="Xuening Fang" w:date="2022-04-01T15:47:00Z">
        <w:r>
          <w:rPr>
            <w:rFonts w:ascii="仿宋" w:eastAsia="仿宋" w:hAnsi="仿宋" w:hint="eastAsia"/>
            <w:sz w:val="24"/>
            <w:szCs w:val="24"/>
          </w:rPr>
          <w:t>环境公平性</w:t>
        </w:r>
      </w:ins>
      <w:ins w:id="52" w:author="Xuening Fang" w:date="2022-04-01T15:50:00Z">
        <w:r w:rsidR="002D4459">
          <w:rPr>
            <w:rFonts w:ascii="仿宋" w:eastAsia="仿宋" w:hAnsi="仿宋" w:hint="eastAsia"/>
            <w:sz w:val="24"/>
            <w:szCs w:val="24"/>
          </w:rPr>
          <w:t>研究大多集中于分析生态系统服务供给，而对于生态系统服务需求考虑较少</w:t>
        </w:r>
      </w:ins>
      <w:ins w:id="53" w:author="Xuening Fang" w:date="2022-04-01T15:48:00Z">
        <w:r>
          <w:rPr>
            <w:rFonts w:ascii="仿宋" w:eastAsia="仿宋" w:hAnsi="仿宋" w:hint="eastAsia"/>
            <w:sz w:val="24"/>
            <w:szCs w:val="24"/>
          </w:rPr>
          <w:t>。</w:t>
        </w:r>
      </w:ins>
      <w:del w:id="54" w:author="Xuening Fang" w:date="2022-04-01T15:12:00Z">
        <w:r w:rsidR="00C46C2F" w:rsidRPr="002A324F" w:rsidDel="002A324F">
          <w:rPr>
            <w:rFonts w:ascii="仿宋" w:eastAsia="仿宋" w:hAnsi="仿宋" w:cs="Arial" w:hint="eastAsia"/>
            <w:b/>
            <w:bCs/>
            <w:sz w:val="24"/>
            <w:szCs w:val="24"/>
            <w:rPrChange w:id="55" w:author="Xuening Fang" w:date="2022-04-01T15:13:00Z">
              <w:rPr>
                <w:rFonts w:ascii="仿宋" w:eastAsia="仿宋" w:hAnsi="仿宋" w:cs="Arial" w:hint="eastAsia"/>
                <w:sz w:val="24"/>
                <w:szCs w:val="24"/>
              </w:rPr>
            </w:rPrChange>
          </w:rPr>
          <w:delText>其中</w:delText>
        </w:r>
        <w:r w:rsidR="00C46C2F" w:rsidRPr="002A324F" w:rsidDel="002A324F">
          <w:rPr>
            <w:rFonts w:ascii="仿宋" w:eastAsia="仿宋" w:hAnsi="仿宋" w:cs="Arial"/>
            <w:b/>
            <w:bCs/>
            <w:sz w:val="24"/>
            <w:szCs w:val="24"/>
            <w:rPrChange w:id="56" w:author="Xuening Fang" w:date="2022-04-01T15:13:00Z">
              <w:rPr>
                <w:rFonts w:ascii="仿宋" w:eastAsia="仿宋" w:hAnsi="仿宋" w:cs="Arial"/>
                <w:sz w:val="24"/>
                <w:szCs w:val="24"/>
              </w:rPr>
            </w:rPrChange>
          </w:rPr>
          <w:delText xml:space="preserve">, </w:delText>
        </w:r>
      </w:del>
      <w:del w:id="57" w:author="Xuening Fang" w:date="2022-04-01T15:13:00Z">
        <w:r w:rsidR="00C46C2F" w:rsidRPr="004722A8" w:rsidDel="002A324F">
          <w:rPr>
            <w:rFonts w:ascii="仿宋" w:eastAsia="仿宋" w:hAnsi="仿宋" w:cs="Arial" w:hint="eastAsia"/>
            <w:b/>
            <w:bCs/>
            <w:sz w:val="24"/>
            <w:szCs w:val="24"/>
          </w:rPr>
          <w:delText>文化</w:delText>
        </w:r>
      </w:del>
      <w:del w:id="58" w:author="Xuening Fang" w:date="2022-04-01T15:37:00Z">
        <w:r w:rsidR="00C46C2F" w:rsidRPr="004722A8" w:rsidDel="0032019F">
          <w:rPr>
            <w:rFonts w:ascii="仿宋" w:eastAsia="仿宋" w:hAnsi="仿宋" w:cs="Arial" w:hint="eastAsia"/>
            <w:b/>
            <w:bCs/>
            <w:sz w:val="24"/>
            <w:szCs w:val="24"/>
          </w:rPr>
          <w:delText>生态系统服务(Cultural Ecosystem Services, CES)</w:delText>
        </w:r>
        <w:r w:rsidR="00C46C2F" w:rsidRPr="004722A8" w:rsidDel="0032019F">
          <w:rPr>
            <w:rFonts w:ascii="仿宋" w:eastAsia="仿宋" w:hAnsi="仿宋" w:cs="Arial" w:hint="eastAsia"/>
            <w:sz w:val="24"/>
            <w:szCs w:val="24"/>
          </w:rPr>
          <w:delText>具有改善居民身心健康</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_Ref99654094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[9]</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,提供生态保育设施</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_Ref99654113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[10]</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等正向作用</w:delText>
        </w:r>
      </w:del>
      <w:del w:id="59" w:author="Xuening Fang" w:date="2022-04-01T15:14:00Z">
        <w:r w:rsidR="00C46C2F" w:rsidRPr="004722A8" w:rsidDel="00A32994">
          <w:rPr>
            <w:rFonts w:ascii="仿宋" w:eastAsia="仿宋" w:hAnsi="仿宋" w:cs="Arial" w:hint="eastAsia"/>
            <w:sz w:val="24"/>
            <w:szCs w:val="24"/>
          </w:rPr>
          <w:delText>,</w:delText>
        </w:r>
      </w:del>
      <w:del w:id="60" w:author="Xuening Fang" w:date="2022-04-01T15:13:00Z">
        <w:r w:rsidR="00C46C2F" w:rsidRPr="004722A8" w:rsidDel="002A324F">
          <w:rPr>
            <w:rFonts w:ascii="仿宋" w:eastAsia="仿宋" w:hAnsi="仿宋" w:cs="Arial" w:hint="eastAsia"/>
            <w:sz w:val="24"/>
            <w:szCs w:val="24"/>
          </w:rPr>
          <w:delText>是城市生态系统服务的重要组成部分</w:delText>
        </w:r>
        <w:r w:rsidR="00F92943" w:rsidRPr="004722A8" w:rsidDel="002A324F">
          <w:rPr>
            <w:rFonts w:ascii="仿宋" w:eastAsia="仿宋" w:hAnsi="仿宋" w:cs="Arial" w:hint="eastAsia"/>
            <w:sz w:val="24"/>
            <w:szCs w:val="24"/>
            <w:vertAlign w:val="superscript"/>
          </w:rPr>
          <w:fldChar w:fldCharType="begin"/>
        </w:r>
        <w:r w:rsidR="00F92943" w:rsidRPr="004722A8" w:rsidDel="002A324F">
          <w:rPr>
            <w:rFonts w:ascii="仿宋" w:eastAsia="仿宋" w:hAnsi="仿宋" w:cs="Arial" w:hint="eastAsia"/>
            <w:sz w:val="24"/>
            <w:szCs w:val="24"/>
            <w:vertAlign w:val="superscript"/>
          </w:rPr>
          <w:delInstrText xml:space="preserve"> REF _Ref99654130 \r \h  \* MERGEFORMAT </w:delInstrText>
        </w:r>
        <w:r w:rsidR="00F92943" w:rsidRPr="004722A8" w:rsidDel="002A324F">
          <w:rPr>
            <w:rFonts w:ascii="仿宋" w:eastAsia="仿宋" w:hAnsi="仿宋" w:cs="Arial" w:hint="eastAsia"/>
            <w:sz w:val="24"/>
            <w:szCs w:val="24"/>
            <w:vertAlign w:val="superscript"/>
          </w:rPr>
        </w:r>
        <w:r w:rsidR="00F92943" w:rsidRPr="004722A8" w:rsidDel="002A324F">
          <w:rPr>
            <w:rFonts w:ascii="仿宋" w:eastAsia="仿宋" w:hAnsi="仿宋" w:cs="Arial" w:hint="eastAsia"/>
            <w:sz w:val="24"/>
            <w:szCs w:val="24"/>
            <w:vertAlign w:val="superscript"/>
          </w:rPr>
          <w:fldChar w:fldCharType="separate"/>
        </w:r>
        <w:r w:rsidR="00F92943" w:rsidRPr="004722A8" w:rsidDel="002A324F">
          <w:rPr>
            <w:rFonts w:ascii="仿宋" w:eastAsia="仿宋" w:hAnsi="仿宋" w:cs="Arial" w:hint="eastAsia"/>
            <w:sz w:val="24"/>
            <w:szCs w:val="24"/>
            <w:vertAlign w:val="superscript"/>
          </w:rPr>
          <w:delText>[11]</w:delText>
        </w:r>
        <w:r w:rsidR="00F92943" w:rsidRPr="004722A8" w:rsidDel="002A324F">
          <w:rPr>
            <w:rFonts w:ascii="仿宋" w:eastAsia="仿宋" w:hAnsi="仿宋" w:cs="Arial" w:hint="eastAsia"/>
            <w:sz w:val="24"/>
            <w:szCs w:val="24"/>
            <w:vertAlign w:val="superscript"/>
          </w:rPr>
          <w:fldChar w:fldCharType="end"/>
        </w:r>
      </w:del>
      <w:del w:id="61" w:author="Xuening Fang" w:date="2022-04-01T15:14:00Z">
        <w:r w:rsidR="00C46C2F" w:rsidRPr="004722A8" w:rsidDel="00A32994">
          <w:rPr>
            <w:rFonts w:ascii="仿宋" w:eastAsia="仿宋" w:hAnsi="仿宋" w:cs="Arial" w:hint="eastAsia"/>
            <w:sz w:val="24"/>
            <w:szCs w:val="24"/>
          </w:rPr>
          <w:delText>.</w:delText>
        </w:r>
        <w:r w:rsidR="00C46C2F" w:rsidRPr="004722A8" w:rsidDel="00A32994">
          <w:rPr>
            <w:rFonts w:ascii="仿宋" w:eastAsia="仿宋" w:hAnsi="仿宋" w:hint="eastAsia"/>
            <w:sz w:val="24"/>
            <w:szCs w:val="24"/>
          </w:rPr>
          <w:delText xml:space="preserve"> </w:delText>
        </w:r>
      </w:del>
      <w:del w:id="62" w:author="Xuening Fang" w:date="2022-04-01T15:37:00Z">
        <w:r w:rsidR="00C46C2F" w:rsidRPr="004722A8" w:rsidDel="0032019F">
          <w:rPr>
            <w:rFonts w:ascii="仿宋" w:eastAsia="仿宋" w:hAnsi="仿宋" w:cs="Arial" w:hint="eastAsia"/>
            <w:sz w:val="24"/>
            <w:szCs w:val="24"/>
          </w:rPr>
          <w:delText>随着我国的快速城市化进程, 城市居民对于城市生态系统服务的需求不断上升</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_Ref99654078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[8]</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w:delText>
        </w:r>
      </w:del>
      <w:del w:id="63" w:author="Xuening Fang" w:date="2022-04-01T15:18:00Z">
        <w:r w:rsidR="00C46C2F" w:rsidRPr="004722A8" w:rsidDel="001F58EA">
          <w:rPr>
            <w:rFonts w:ascii="仿宋" w:eastAsia="仿宋" w:hAnsi="仿宋" w:cs="Arial" w:hint="eastAsia"/>
            <w:sz w:val="24"/>
            <w:szCs w:val="24"/>
          </w:rPr>
          <w:delText>但</w:delText>
        </w:r>
      </w:del>
      <w:del w:id="64" w:author="Xuening Fang" w:date="2022-04-01T15:16:00Z">
        <w:r w:rsidR="00C46C2F" w:rsidRPr="004722A8" w:rsidDel="001F58EA">
          <w:rPr>
            <w:rFonts w:ascii="仿宋" w:eastAsia="仿宋" w:hAnsi="仿宋" w:cs="Arial" w:hint="eastAsia"/>
            <w:sz w:val="24"/>
            <w:szCs w:val="24"/>
          </w:rPr>
          <w:delText>城市生态系统服务效益</w:delText>
        </w:r>
      </w:del>
      <w:del w:id="65" w:author="Xuening Fang" w:date="2022-04-01T15:18:00Z">
        <w:r w:rsidR="00C46C2F" w:rsidRPr="004722A8" w:rsidDel="001F58EA">
          <w:rPr>
            <w:rFonts w:ascii="仿宋" w:eastAsia="仿宋" w:hAnsi="仿宋" w:cs="Arial" w:hint="eastAsia"/>
            <w:sz w:val="24"/>
            <w:szCs w:val="24"/>
          </w:rPr>
          <w:delText>存在一定程度的分配不均</w:delText>
        </w:r>
      </w:del>
      <w:del w:id="66" w:author="Xuening Fang" w:date="2022-04-01T15:37:00Z">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REF _Ref99654078 \r \h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[8]</w:delText>
        </w:r>
        <w:r w:rsidR="00F92943" w:rsidRPr="004722A8" w:rsidDel="0032019F">
          <w:rPr>
            <w:rFonts w:ascii="仿宋" w:eastAsia="仿宋" w:hAnsi="仿宋" w:cs="Arial"/>
            <w:sz w:val="24"/>
            <w:szCs w:val="24"/>
            <w:vertAlign w:val="superscript"/>
          </w:rPr>
          <w:fldChar w:fldCharType="end"/>
        </w:r>
        <w:r w:rsidR="00F92943" w:rsidRPr="004722A8" w:rsidDel="0032019F">
          <w:rPr>
            <w:rFonts w:ascii="仿宋" w:eastAsia="仿宋" w:hAnsi="仿宋" w:cs="Arial"/>
            <w:sz w:val="24"/>
            <w:szCs w:val="24"/>
            <w:vertAlign w:val="superscript"/>
          </w:rPr>
          <w:delText xml:space="preserve"> </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_Ref99654180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[12]</w:delText>
        </w:r>
        <w:r w:rsidR="00F92943" w:rsidRPr="004722A8" w:rsidDel="0032019F">
          <w:rPr>
            <w:rFonts w:ascii="仿宋" w:eastAsia="仿宋" w:hAnsi="仿宋" w:cs="Arial"/>
            <w:sz w:val="24"/>
            <w:szCs w:val="24"/>
            <w:vertAlign w:val="superscript"/>
          </w:rPr>
          <w:fldChar w:fldCharType="end"/>
        </w:r>
      </w:del>
      <w:del w:id="67" w:author="Xuening Fang" w:date="2022-04-01T15:19:00Z">
        <w:r w:rsidR="00C46C2F" w:rsidRPr="004722A8" w:rsidDel="001F58EA">
          <w:rPr>
            <w:rFonts w:ascii="仿宋" w:eastAsia="仿宋" w:hAnsi="仿宋" w:cs="Arial" w:hint="eastAsia"/>
            <w:sz w:val="24"/>
            <w:szCs w:val="24"/>
          </w:rPr>
          <w:delText>,体</w:delText>
        </w:r>
      </w:del>
      <w:del w:id="68" w:author="Xuening Fang" w:date="2022-04-01T15:58:00Z">
        <w:r w:rsidR="00C46C2F" w:rsidRPr="004722A8" w:rsidDel="005A5E43">
          <w:rPr>
            <w:rFonts w:ascii="仿宋" w:eastAsia="仿宋" w:hAnsi="仿宋" w:cs="Arial" w:hint="eastAsia"/>
            <w:sz w:val="24"/>
            <w:szCs w:val="24"/>
          </w:rPr>
          <w:delText>现在</w:delText>
        </w:r>
      </w:del>
      <w:del w:id="69" w:author="Xuening Fang" w:date="2022-04-01T15:16:00Z">
        <w:r w:rsidR="00C46C2F" w:rsidRPr="004722A8" w:rsidDel="001F58EA">
          <w:rPr>
            <w:rFonts w:ascii="仿宋" w:eastAsia="仿宋" w:hAnsi="仿宋" w:cs="Arial" w:hint="eastAsia"/>
            <w:sz w:val="24"/>
            <w:szCs w:val="24"/>
          </w:rPr>
          <w:delText>城市生态系统服务供需在不同空间,不同人群之间分配的不平衡.</w:delText>
        </w:r>
        <w:r w:rsidR="00C46C2F" w:rsidRPr="004722A8" w:rsidDel="001F58EA">
          <w:rPr>
            <w:rFonts w:ascii="仿宋" w:eastAsia="仿宋" w:hAnsi="仿宋" w:hint="eastAsia"/>
            <w:sz w:val="24"/>
            <w:szCs w:val="24"/>
          </w:rPr>
          <w:delText xml:space="preserve"> </w:delText>
        </w:r>
      </w:del>
      <w:r w:rsidR="00C46C2F" w:rsidRPr="004722A8">
        <w:rPr>
          <w:rFonts w:ascii="仿宋" w:eastAsia="仿宋" w:hAnsi="仿宋" w:cs="Arial" w:hint="eastAsia"/>
          <w:b/>
          <w:bCs/>
          <w:sz w:val="24"/>
          <w:szCs w:val="24"/>
        </w:rPr>
        <w:t>生态系统服务供给与需求</w:t>
      </w:r>
      <w:r w:rsidR="00C46C2F"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w:t>
      </w:r>
      <w:del w:id="70" w:author="Xuening Fang" w:date="2022-04-01T16:00:00Z">
        <w:r w:rsidR="00C46C2F" w:rsidRPr="00971534" w:rsidDel="00D76B7C">
          <w:rPr>
            <w:rFonts w:ascii="仿宋" w:eastAsia="仿宋" w:hAnsi="仿宋" w:cs="Arial" w:hint="eastAsia"/>
            <w:sz w:val="24"/>
            <w:szCs w:val="24"/>
          </w:rPr>
          <w:delText xml:space="preserve"> </w:delText>
        </w:r>
        <w:r w:rsidR="00C46C2F" w:rsidRPr="004722A8" w:rsidDel="00D76B7C">
          <w:rPr>
            <w:rFonts w:ascii="仿宋" w:eastAsia="仿宋" w:hAnsi="仿宋" w:cs="Arial" w:hint="eastAsia"/>
            <w:sz w:val="24"/>
            <w:szCs w:val="24"/>
          </w:rPr>
          <w:delText xml:space="preserve">针对生态系统服务在空间分布上的不平衡, </w:delText>
        </w:r>
        <w:r w:rsidR="00C46C2F" w:rsidRPr="00D76B7C" w:rsidDel="00D76B7C">
          <w:rPr>
            <w:rFonts w:ascii="仿宋" w:eastAsia="仿宋" w:hAnsi="仿宋" w:cs="Arial" w:hint="eastAsia"/>
            <w:sz w:val="24"/>
            <w:szCs w:val="24"/>
            <w:rPrChange w:id="71" w:author="Xuening Fang" w:date="2022-04-01T16:03:00Z">
              <w:rPr>
                <w:rFonts w:ascii="仿宋" w:eastAsia="仿宋" w:hAnsi="仿宋" w:cs="Arial" w:hint="eastAsia"/>
                <w:b/>
                <w:bCs/>
                <w:sz w:val="24"/>
                <w:szCs w:val="24"/>
              </w:rPr>
            </w:rPrChange>
          </w:rPr>
          <w:delText>生态系统服务制图</w:delText>
        </w:r>
        <w:commentRangeStart w:id="72"/>
        <w:r w:rsidR="00C46C2F" w:rsidRPr="00D76B7C" w:rsidDel="00D76B7C">
          <w:rPr>
            <w:rFonts w:ascii="仿宋" w:eastAsia="仿宋" w:hAnsi="仿宋" w:cs="Arial" w:hint="eastAsia"/>
            <w:sz w:val="24"/>
            <w:szCs w:val="24"/>
            <w:rPrChange w:id="73" w:author="Xuening Fang" w:date="2022-04-01T16:03:00Z">
              <w:rPr>
                <w:rFonts w:ascii="仿宋" w:eastAsia="仿宋" w:hAnsi="仿宋" w:cs="Arial" w:hint="eastAsia"/>
                <w:color w:val="FF0000"/>
                <w:sz w:val="24"/>
                <w:szCs w:val="24"/>
              </w:rPr>
            </w:rPrChange>
          </w:rPr>
          <w:delText>有助于决策者进行生态系统核算</w:delText>
        </w:r>
        <w:r w:rsidR="00F92943" w:rsidRPr="00D76B7C" w:rsidDel="00D76B7C">
          <w:rPr>
            <w:rFonts w:ascii="仿宋" w:eastAsia="仿宋" w:hAnsi="仿宋" w:cs="Arial"/>
            <w:sz w:val="24"/>
            <w:szCs w:val="24"/>
            <w:rPrChange w:id="74"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75" w:author="Xuening Fang" w:date="2022-04-01T16:03:00Z">
              <w:rPr>
                <w:rFonts w:ascii="仿宋" w:eastAsia="仿宋" w:hAnsi="仿宋" w:cs="Arial"/>
                <w:color w:val="FF0000"/>
                <w:sz w:val="24"/>
                <w:szCs w:val="24"/>
                <w:vertAlign w:val="superscript"/>
              </w:rPr>
            </w:rPrChange>
          </w:rPr>
          <w:delInstrText xml:space="preserve"> REF _Ref99654264 \r \h  \* MERGEFORMAT </w:delInstrText>
        </w:r>
        <w:r w:rsidR="00F92943" w:rsidRPr="00D76B7C" w:rsidDel="00D76B7C">
          <w:rPr>
            <w:rFonts w:ascii="仿宋" w:eastAsia="仿宋" w:hAnsi="仿宋" w:cs="Arial"/>
            <w:sz w:val="24"/>
            <w:szCs w:val="24"/>
            <w:rPrChange w:id="76"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77"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78" w:author="Xuening Fang" w:date="2022-04-01T16:03:00Z">
              <w:rPr>
                <w:rFonts w:ascii="仿宋" w:eastAsia="仿宋" w:hAnsi="仿宋" w:cs="Arial"/>
                <w:color w:val="FF0000"/>
                <w:sz w:val="24"/>
                <w:szCs w:val="24"/>
                <w:vertAlign w:val="superscript"/>
              </w:rPr>
            </w:rPrChange>
          </w:rPr>
          <w:delText>[14]</w:delText>
        </w:r>
        <w:r w:rsidR="00F92943" w:rsidRPr="00D76B7C" w:rsidDel="00D76B7C">
          <w:rPr>
            <w:rFonts w:ascii="仿宋" w:eastAsia="仿宋" w:hAnsi="仿宋" w:cs="Arial"/>
            <w:sz w:val="24"/>
            <w:szCs w:val="24"/>
            <w:rPrChange w:id="79"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sz w:val="24"/>
            <w:szCs w:val="24"/>
            <w:rPrChange w:id="80" w:author="Xuening Fang" w:date="2022-04-01T16:03:00Z">
              <w:rPr>
                <w:rFonts w:ascii="仿宋" w:eastAsia="仿宋" w:hAnsi="仿宋" w:cs="Arial"/>
                <w:color w:val="FF0000"/>
                <w:sz w:val="24"/>
                <w:szCs w:val="24"/>
              </w:rPr>
            </w:rPrChange>
          </w:rPr>
          <w:delText>,</w:delText>
        </w:r>
        <w:r w:rsidR="00C46C2F" w:rsidRPr="00D76B7C" w:rsidDel="00D76B7C">
          <w:rPr>
            <w:rFonts w:ascii="仿宋" w:eastAsia="仿宋" w:hAnsi="仿宋" w:cs="Arial" w:hint="eastAsia"/>
            <w:sz w:val="24"/>
            <w:szCs w:val="24"/>
            <w:rPrChange w:id="81" w:author="Xuening Fang" w:date="2022-04-01T16:03:00Z">
              <w:rPr>
                <w:rFonts w:ascii="仿宋" w:eastAsia="仿宋" w:hAnsi="仿宋" w:cs="Arial" w:hint="eastAsia"/>
                <w:color w:val="FF0000"/>
                <w:sz w:val="24"/>
                <w:szCs w:val="24"/>
              </w:rPr>
            </w:rPrChange>
          </w:rPr>
          <w:delText>规划城市景观格局</w:delText>
        </w:r>
        <w:r w:rsidR="00F92943" w:rsidRPr="00D76B7C" w:rsidDel="00D76B7C">
          <w:rPr>
            <w:rFonts w:ascii="仿宋" w:eastAsia="仿宋" w:hAnsi="仿宋" w:cs="Arial"/>
            <w:sz w:val="24"/>
            <w:szCs w:val="24"/>
            <w:rPrChange w:id="82"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83" w:author="Xuening Fang" w:date="2022-04-01T16:03:00Z">
              <w:rPr>
                <w:rFonts w:ascii="仿宋" w:eastAsia="仿宋" w:hAnsi="仿宋" w:cs="Arial"/>
                <w:color w:val="FF0000"/>
                <w:sz w:val="24"/>
                <w:szCs w:val="24"/>
                <w:vertAlign w:val="superscript"/>
              </w:rPr>
            </w:rPrChange>
          </w:rPr>
          <w:delInstrText xml:space="preserve"> REF _Ref99654290 \r \h  \* MERGEFORMAT </w:delInstrText>
        </w:r>
        <w:r w:rsidR="00F92943" w:rsidRPr="00D76B7C" w:rsidDel="00D76B7C">
          <w:rPr>
            <w:rFonts w:ascii="仿宋" w:eastAsia="仿宋" w:hAnsi="仿宋" w:cs="Arial"/>
            <w:sz w:val="24"/>
            <w:szCs w:val="24"/>
            <w:rPrChange w:id="84"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85"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86" w:author="Xuening Fang" w:date="2022-04-01T16:03:00Z">
              <w:rPr>
                <w:rFonts w:ascii="仿宋" w:eastAsia="仿宋" w:hAnsi="仿宋" w:cs="Arial"/>
                <w:color w:val="FF0000"/>
                <w:sz w:val="24"/>
                <w:szCs w:val="24"/>
                <w:vertAlign w:val="superscript"/>
              </w:rPr>
            </w:rPrChange>
          </w:rPr>
          <w:delText>[15]</w:delText>
        </w:r>
        <w:r w:rsidR="00F92943" w:rsidRPr="00D76B7C" w:rsidDel="00D76B7C">
          <w:rPr>
            <w:rFonts w:ascii="仿宋" w:eastAsia="仿宋" w:hAnsi="仿宋" w:cs="Arial"/>
            <w:sz w:val="24"/>
            <w:szCs w:val="24"/>
            <w:rPrChange w:id="87"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sz w:val="24"/>
            <w:szCs w:val="24"/>
            <w:rPrChange w:id="88" w:author="Xuening Fang" w:date="2022-04-01T16:03:00Z">
              <w:rPr>
                <w:rFonts w:ascii="仿宋" w:eastAsia="仿宋" w:hAnsi="仿宋" w:cs="Arial"/>
                <w:color w:val="FF0000"/>
                <w:sz w:val="24"/>
                <w:szCs w:val="24"/>
              </w:rPr>
            </w:rPrChange>
          </w:rPr>
          <w:delText>,</w:delText>
        </w:r>
        <w:r w:rsidR="00C46C2F" w:rsidRPr="00D76B7C" w:rsidDel="00D76B7C">
          <w:rPr>
            <w:rFonts w:ascii="仿宋" w:eastAsia="仿宋" w:hAnsi="仿宋" w:cs="Arial" w:hint="eastAsia"/>
            <w:sz w:val="24"/>
            <w:szCs w:val="24"/>
            <w:rPrChange w:id="89" w:author="Xuening Fang" w:date="2022-04-01T16:03:00Z">
              <w:rPr>
                <w:rFonts w:ascii="仿宋" w:eastAsia="仿宋" w:hAnsi="仿宋" w:cs="Arial" w:hint="eastAsia"/>
                <w:color w:val="FF0000"/>
                <w:sz w:val="24"/>
                <w:szCs w:val="24"/>
              </w:rPr>
            </w:rPrChange>
          </w:rPr>
          <w:delText>加强城市生态系统保护</w:delText>
        </w:r>
        <w:r w:rsidR="00F92943" w:rsidRPr="00D76B7C" w:rsidDel="00D76B7C">
          <w:rPr>
            <w:rFonts w:ascii="仿宋" w:eastAsia="仿宋" w:hAnsi="仿宋" w:cs="Arial"/>
            <w:sz w:val="24"/>
            <w:szCs w:val="24"/>
            <w:rPrChange w:id="90"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91" w:author="Xuening Fang" w:date="2022-04-01T16:03:00Z">
              <w:rPr>
                <w:rFonts w:ascii="仿宋" w:eastAsia="仿宋" w:hAnsi="仿宋" w:cs="Arial"/>
                <w:color w:val="FF0000"/>
                <w:sz w:val="24"/>
                <w:szCs w:val="24"/>
                <w:vertAlign w:val="superscript"/>
              </w:rPr>
            </w:rPrChange>
          </w:rPr>
          <w:delInstrText xml:space="preserve"> REF _Ref99654313 \r \h  \* MERGEFORMAT </w:delInstrText>
        </w:r>
        <w:r w:rsidR="00F92943" w:rsidRPr="00D76B7C" w:rsidDel="00D76B7C">
          <w:rPr>
            <w:rFonts w:ascii="仿宋" w:eastAsia="仿宋" w:hAnsi="仿宋" w:cs="Arial"/>
            <w:sz w:val="24"/>
            <w:szCs w:val="24"/>
            <w:rPrChange w:id="92"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93"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94" w:author="Xuening Fang" w:date="2022-04-01T16:03:00Z">
              <w:rPr>
                <w:rFonts w:ascii="仿宋" w:eastAsia="仿宋" w:hAnsi="仿宋" w:cs="Arial"/>
                <w:color w:val="FF0000"/>
                <w:sz w:val="24"/>
                <w:szCs w:val="24"/>
                <w:vertAlign w:val="superscript"/>
              </w:rPr>
            </w:rPrChange>
          </w:rPr>
          <w:delText>[16]</w:delText>
        </w:r>
        <w:r w:rsidR="00F92943" w:rsidRPr="00D76B7C" w:rsidDel="00D76B7C">
          <w:rPr>
            <w:rFonts w:ascii="仿宋" w:eastAsia="仿宋" w:hAnsi="仿宋" w:cs="Arial"/>
            <w:sz w:val="24"/>
            <w:szCs w:val="24"/>
            <w:rPrChange w:id="95"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hint="eastAsia"/>
            <w:sz w:val="24"/>
            <w:szCs w:val="24"/>
            <w:rPrChange w:id="96" w:author="Xuening Fang" w:date="2022-04-01T16:03:00Z">
              <w:rPr>
                <w:rFonts w:ascii="仿宋" w:eastAsia="仿宋" w:hAnsi="仿宋" w:cs="Arial" w:hint="eastAsia"/>
                <w:color w:val="FF0000"/>
                <w:sz w:val="24"/>
                <w:szCs w:val="24"/>
              </w:rPr>
            </w:rPrChange>
          </w:rPr>
          <w:delText>等</w:delText>
        </w:r>
        <w:r w:rsidR="00F92943" w:rsidRPr="00D76B7C" w:rsidDel="00D76B7C">
          <w:rPr>
            <w:rFonts w:ascii="仿宋" w:eastAsia="仿宋" w:hAnsi="仿宋" w:cs="Arial"/>
            <w:sz w:val="24"/>
            <w:szCs w:val="24"/>
            <w:rPrChange w:id="97"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98" w:author="Xuening Fang" w:date="2022-04-01T16:03:00Z">
              <w:rPr>
                <w:rFonts w:ascii="仿宋" w:eastAsia="仿宋" w:hAnsi="仿宋" w:cs="Arial"/>
                <w:color w:val="FF0000"/>
                <w:sz w:val="24"/>
                <w:szCs w:val="24"/>
                <w:vertAlign w:val="superscript"/>
              </w:rPr>
            </w:rPrChange>
          </w:rPr>
          <w:delInstrText xml:space="preserve"> REF _Ref99654335 \r \h  \* MERGEFORMAT </w:delInstrText>
        </w:r>
        <w:r w:rsidR="00F92943" w:rsidRPr="00D76B7C" w:rsidDel="00D76B7C">
          <w:rPr>
            <w:rFonts w:ascii="仿宋" w:eastAsia="仿宋" w:hAnsi="仿宋" w:cs="Arial"/>
            <w:sz w:val="24"/>
            <w:szCs w:val="24"/>
            <w:rPrChange w:id="99"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100"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101" w:author="Xuening Fang" w:date="2022-04-01T16:03:00Z">
              <w:rPr>
                <w:rFonts w:ascii="仿宋" w:eastAsia="仿宋" w:hAnsi="仿宋" w:cs="Arial"/>
                <w:color w:val="FF0000"/>
                <w:sz w:val="24"/>
                <w:szCs w:val="24"/>
                <w:vertAlign w:val="superscript"/>
              </w:rPr>
            </w:rPrChange>
          </w:rPr>
          <w:delText>[17]</w:delText>
        </w:r>
        <w:r w:rsidR="00F92943" w:rsidRPr="00D76B7C" w:rsidDel="00D76B7C">
          <w:rPr>
            <w:rFonts w:ascii="仿宋" w:eastAsia="仿宋" w:hAnsi="仿宋" w:cs="Arial"/>
            <w:sz w:val="24"/>
            <w:szCs w:val="24"/>
            <w:rPrChange w:id="102" w:author="Xuening Fang" w:date="2022-04-01T16:03:00Z">
              <w:rPr>
                <w:rFonts w:ascii="仿宋" w:eastAsia="仿宋" w:hAnsi="仿宋" w:cs="Arial"/>
                <w:color w:val="FF0000"/>
                <w:sz w:val="24"/>
                <w:szCs w:val="24"/>
                <w:vertAlign w:val="superscript"/>
              </w:rPr>
            </w:rPrChange>
          </w:rPr>
          <w:fldChar w:fldCharType="end"/>
        </w:r>
        <w:r w:rsidR="00C46C2F" w:rsidRPr="004722A8" w:rsidDel="00D76B7C">
          <w:rPr>
            <w:rFonts w:ascii="仿宋" w:eastAsia="仿宋" w:hAnsi="仿宋" w:cs="Arial"/>
            <w:sz w:val="24"/>
            <w:szCs w:val="24"/>
          </w:rPr>
          <w:delText>.</w:delText>
        </w:r>
        <w:r w:rsidR="00C46C2F" w:rsidRPr="004722A8" w:rsidDel="00D76B7C">
          <w:rPr>
            <w:rFonts w:ascii="仿宋" w:eastAsia="仿宋" w:hAnsi="仿宋" w:cs="Arial" w:hint="eastAsia"/>
            <w:sz w:val="24"/>
            <w:szCs w:val="24"/>
          </w:rPr>
          <w:delText>同时,</w:delText>
        </w:r>
        <w:r w:rsidR="00C46C2F" w:rsidRPr="00971534" w:rsidDel="00D76B7C">
          <w:rPr>
            <w:rFonts w:ascii="仿宋" w:eastAsia="仿宋" w:hAnsi="仿宋" w:cs="Arial" w:hint="eastAsia"/>
            <w:sz w:val="24"/>
            <w:szCs w:val="24"/>
          </w:rPr>
          <w:delText xml:space="preserve"> </w:delText>
        </w:r>
      </w:del>
      <w:r w:rsidR="00C46C2F" w:rsidRPr="00D76B7C">
        <w:rPr>
          <w:rFonts w:ascii="仿宋" w:eastAsia="仿宋" w:hAnsi="仿宋" w:cs="Arial" w:hint="eastAsia"/>
          <w:sz w:val="24"/>
          <w:szCs w:val="24"/>
          <w:rPrChange w:id="103" w:author="Xuening Fang" w:date="2022-04-01T16:03:00Z">
            <w:rPr>
              <w:rFonts w:ascii="仿宋" w:eastAsia="仿宋" w:hAnsi="仿宋" w:cs="Arial" w:hint="eastAsia"/>
              <w:color w:val="FF0000"/>
              <w:sz w:val="24"/>
              <w:szCs w:val="24"/>
            </w:rPr>
          </w:rPrChange>
        </w:rPr>
        <w:t>评估</w:t>
      </w:r>
      <w:del w:id="104" w:author="Xuening Fang" w:date="2022-04-01T16:00:00Z">
        <w:r w:rsidR="00C46C2F" w:rsidRPr="00D76B7C" w:rsidDel="00D76B7C">
          <w:rPr>
            <w:rFonts w:ascii="仿宋" w:eastAsia="仿宋" w:hAnsi="仿宋" w:cs="Arial" w:hint="eastAsia"/>
            <w:sz w:val="24"/>
            <w:szCs w:val="24"/>
            <w:rPrChange w:id="105" w:author="Xuening Fang" w:date="2022-04-01T16:03:00Z">
              <w:rPr>
                <w:rFonts w:ascii="仿宋" w:eastAsia="仿宋" w:hAnsi="仿宋" w:cs="Arial" w:hint="eastAsia"/>
                <w:color w:val="FF0000"/>
                <w:sz w:val="24"/>
                <w:szCs w:val="24"/>
              </w:rPr>
            </w:rPrChange>
          </w:rPr>
          <w:delText>文化</w:delText>
        </w:r>
      </w:del>
      <w:r w:rsidR="00C46C2F" w:rsidRPr="00D76B7C">
        <w:rPr>
          <w:rFonts w:ascii="仿宋" w:eastAsia="仿宋" w:hAnsi="仿宋" w:cs="Arial" w:hint="eastAsia"/>
          <w:sz w:val="24"/>
          <w:szCs w:val="24"/>
          <w:rPrChange w:id="106" w:author="Xuening Fang" w:date="2022-04-01T16:03:00Z">
            <w:rPr>
              <w:rFonts w:ascii="仿宋" w:eastAsia="仿宋" w:hAnsi="仿宋" w:cs="Arial" w:hint="eastAsia"/>
              <w:color w:val="FF0000"/>
              <w:sz w:val="24"/>
              <w:szCs w:val="24"/>
            </w:rPr>
          </w:rPrChange>
        </w:rPr>
        <w:t>生态系统服务供需在空间上的匹配程度</w:t>
      </w:r>
      <w:r w:rsidR="00C46C2F" w:rsidRPr="00D76B7C">
        <w:rPr>
          <w:rFonts w:ascii="仿宋" w:eastAsia="仿宋" w:hAnsi="仿宋" w:cs="Arial"/>
          <w:sz w:val="24"/>
          <w:szCs w:val="24"/>
          <w:rPrChange w:id="107" w:author="Xuening Fang" w:date="2022-04-01T16:03:00Z">
            <w:rPr>
              <w:rFonts w:ascii="仿宋" w:eastAsia="仿宋" w:hAnsi="仿宋" w:cs="Arial"/>
              <w:color w:val="FF0000"/>
              <w:sz w:val="24"/>
              <w:szCs w:val="24"/>
            </w:rPr>
          </w:rPrChange>
        </w:rPr>
        <w:t>,探索其空间分布特点,也是揭示环境公平性分配的重要</w:t>
      </w:r>
      <w:del w:id="108" w:author="Xuening Fang" w:date="2022-04-01T16:01:00Z">
        <w:r w:rsidR="00C46C2F" w:rsidRPr="00D76B7C" w:rsidDel="00D76B7C">
          <w:rPr>
            <w:rFonts w:ascii="仿宋" w:eastAsia="仿宋" w:hAnsi="仿宋" w:cs="Arial" w:hint="eastAsia"/>
            <w:sz w:val="24"/>
            <w:szCs w:val="24"/>
            <w:rPrChange w:id="109" w:author="Xuening Fang" w:date="2022-04-01T16:03:00Z">
              <w:rPr>
                <w:rFonts w:ascii="仿宋" w:eastAsia="仿宋" w:hAnsi="仿宋" w:cs="Arial" w:hint="eastAsia"/>
                <w:color w:val="FF0000"/>
                <w:sz w:val="24"/>
                <w:szCs w:val="24"/>
              </w:rPr>
            </w:rPrChange>
          </w:rPr>
          <w:delText>步骤</w:delText>
        </w:r>
      </w:del>
      <w:ins w:id="110" w:author="Xuening Fang" w:date="2022-04-01T16:01:00Z">
        <w:r w:rsidR="00D76B7C" w:rsidRPr="00D76B7C">
          <w:rPr>
            <w:rFonts w:ascii="仿宋" w:eastAsia="仿宋" w:hAnsi="仿宋" w:cs="Arial" w:hint="eastAsia"/>
            <w:sz w:val="24"/>
            <w:szCs w:val="24"/>
            <w:rPrChange w:id="111" w:author="Xuening Fang" w:date="2022-04-01T16:03:00Z">
              <w:rPr>
                <w:rFonts w:ascii="仿宋" w:eastAsia="仿宋" w:hAnsi="仿宋" w:cs="Arial" w:hint="eastAsia"/>
                <w:color w:val="FF0000"/>
                <w:sz w:val="24"/>
                <w:szCs w:val="24"/>
              </w:rPr>
            </w:rPrChange>
          </w:rPr>
          <w:t>方面</w:t>
        </w:r>
      </w:ins>
      <w:r w:rsidR="00F92943" w:rsidRPr="00D76B7C">
        <w:rPr>
          <w:rFonts w:ascii="仿宋" w:eastAsia="仿宋" w:hAnsi="仿宋" w:cs="Arial"/>
          <w:sz w:val="24"/>
          <w:szCs w:val="24"/>
          <w:rPrChange w:id="112" w:author="Xuening Fang" w:date="2022-04-01T16:03:00Z">
            <w:rPr>
              <w:rFonts w:ascii="仿宋" w:eastAsia="仿宋" w:hAnsi="仿宋" w:cs="Arial"/>
              <w:color w:val="FF0000"/>
              <w:sz w:val="24"/>
              <w:szCs w:val="24"/>
              <w:vertAlign w:val="superscript"/>
            </w:rPr>
          </w:rPrChange>
        </w:rPr>
        <w:fldChar w:fldCharType="begin"/>
      </w:r>
      <w:r w:rsidR="00F92943" w:rsidRPr="00D76B7C">
        <w:rPr>
          <w:rFonts w:ascii="仿宋" w:eastAsia="仿宋" w:hAnsi="仿宋" w:cs="Arial"/>
          <w:sz w:val="24"/>
          <w:szCs w:val="24"/>
          <w:rPrChange w:id="113" w:author="Xuening Fang" w:date="2022-04-01T16:03:00Z">
            <w:rPr>
              <w:rFonts w:ascii="仿宋" w:eastAsia="仿宋" w:hAnsi="仿宋" w:cs="Arial"/>
              <w:color w:val="FF0000"/>
              <w:sz w:val="24"/>
              <w:szCs w:val="24"/>
              <w:vertAlign w:val="superscript"/>
            </w:rPr>
          </w:rPrChange>
        </w:rPr>
        <w:instrText xml:space="preserve"> REF _Ref99654371 \r \h  \* MERGEFORMAT </w:instrText>
      </w:r>
      <w:r w:rsidR="00F92943" w:rsidRPr="00D76B7C">
        <w:rPr>
          <w:rFonts w:ascii="仿宋" w:eastAsia="仿宋" w:hAnsi="仿宋" w:cs="Arial"/>
          <w:sz w:val="24"/>
          <w:szCs w:val="24"/>
          <w:rPrChange w:id="114" w:author="Xuening Fang" w:date="2022-04-01T16:03:00Z">
            <w:rPr>
              <w:rFonts w:ascii="仿宋" w:eastAsia="仿宋" w:hAnsi="仿宋" w:cs="Arial"/>
              <w:sz w:val="24"/>
              <w:szCs w:val="24"/>
            </w:rPr>
          </w:rPrChange>
        </w:rPr>
      </w:r>
      <w:r w:rsidR="00F92943" w:rsidRPr="00D76B7C">
        <w:rPr>
          <w:rFonts w:ascii="仿宋" w:eastAsia="仿宋" w:hAnsi="仿宋" w:cs="Arial"/>
          <w:sz w:val="24"/>
          <w:szCs w:val="24"/>
          <w:rPrChange w:id="115" w:author="Xuening Fang" w:date="2022-04-01T16:03:00Z">
            <w:rPr>
              <w:rFonts w:ascii="仿宋" w:eastAsia="仿宋" w:hAnsi="仿宋" w:cs="Arial"/>
              <w:color w:val="FF0000"/>
              <w:sz w:val="24"/>
              <w:szCs w:val="24"/>
              <w:vertAlign w:val="superscript"/>
            </w:rPr>
          </w:rPrChange>
        </w:rPr>
        <w:fldChar w:fldCharType="separate"/>
      </w:r>
      <w:r w:rsidR="00F92943" w:rsidRPr="00D76B7C">
        <w:rPr>
          <w:rFonts w:ascii="仿宋" w:eastAsia="仿宋" w:hAnsi="仿宋" w:cs="Arial"/>
          <w:sz w:val="24"/>
          <w:szCs w:val="24"/>
          <w:rPrChange w:id="116" w:author="Xuening Fang" w:date="2022-04-01T16:03:00Z">
            <w:rPr>
              <w:rFonts w:ascii="仿宋" w:eastAsia="仿宋" w:hAnsi="仿宋" w:cs="Arial"/>
              <w:color w:val="FF0000"/>
              <w:sz w:val="24"/>
              <w:szCs w:val="24"/>
              <w:vertAlign w:val="superscript"/>
            </w:rPr>
          </w:rPrChange>
        </w:rPr>
        <w:t>[18]</w:t>
      </w:r>
      <w:r w:rsidR="00F92943" w:rsidRPr="00D76B7C">
        <w:rPr>
          <w:rFonts w:ascii="仿宋" w:eastAsia="仿宋" w:hAnsi="仿宋" w:cs="Arial"/>
          <w:sz w:val="24"/>
          <w:szCs w:val="24"/>
          <w:rPrChange w:id="117" w:author="Xuening Fang" w:date="2022-04-01T16:03:00Z">
            <w:rPr>
              <w:rFonts w:ascii="仿宋" w:eastAsia="仿宋" w:hAnsi="仿宋" w:cs="Arial"/>
              <w:color w:val="FF0000"/>
              <w:sz w:val="24"/>
              <w:szCs w:val="24"/>
              <w:vertAlign w:val="superscript"/>
            </w:rPr>
          </w:rPrChange>
        </w:rPr>
        <w:fldChar w:fldCharType="end"/>
      </w:r>
      <w:r w:rsidR="00C46C2F" w:rsidRPr="00D76B7C">
        <w:rPr>
          <w:rFonts w:ascii="仿宋" w:eastAsia="仿宋" w:hAnsi="仿宋" w:cs="Arial"/>
          <w:sz w:val="24"/>
          <w:szCs w:val="24"/>
          <w:rPrChange w:id="118" w:author="Xuening Fang" w:date="2022-04-01T16:03:00Z">
            <w:rPr>
              <w:rFonts w:ascii="仿宋" w:eastAsia="仿宋" w:hAnsi="仿宋" w:cs="Arial"/>
              <w:color w:val="FF0000"/>
              <w:sz w:val="24"/>
              <w:szCs w:val="24"/>
            </w:rPr>
          </w:rPrChange>
        </w:rPr>
        <w:t>.</w:t>
      </w:r>
      <w:commentRangeEnd w:id="72"/>
      <w:r w:rsidR="000A77F8" w:rsidRPr="00D76B7C">
        <w:rPr>
          <w:rFonts w:ascii="仿宋" w:eastAsia="仿宋" w:hAnsi="仿宋" w:cs="Arial"/>
          <w:sz w:val="24"/>
          <w:szCs w:val="24"/>
          <w:rPrChange w:id="119" w:author="Xuening Fang" w:date="2022-04-01T16:03:00Z">
            <w:rPr>
              <w:rStyle w:val="a9"/>
            </w:rPr>
          </w:rPrChange>
        </w:rPr>
        <w:commentReference w:id="72"/>
      </w:r>
    </w:p>
    <w:p w14:paraId="3F0C50C8" w14:textId="329B0617" w:rsidR="00C46C2F" w:rsidRPr="004722A8" w:rsidDel="00F7117E" w:rsidRDefault="00C46C2F" w:rsidP="004722A8">
      <w:pPr>
        <w:spacing w:after="60" w:line="276" w:lineRule="auto"/>
        <w:ind w:firstLine="420"/>
        <w:rPr>
          <w:del w:id="120" w:author="Xuening Fang" w:date="2022-04-01T15:41:00Z"/>
          <w:rFonts w:ascii="仿宋" w:eastAsia="仿宋" w:hAnsi="仿宋" w:cs="Arial"/>
          <w:color w:val="FF0000"/>
          <w:sz w:val="24"/>
          <w:szCs w:val="24"/>
        </w:rPr>
      </w:pPr>
      <w:del w:id="121" w:author="Xuening Fang" w:date="2022-04-01T15:41:00Z">
        <w:r w:rsidRPr="004722A8" w:rsidDel="00F7117E">
          <w:rPr>
            <w:rFonts w:ascii="仿宋" w:eastAsia="仿宋" w:hAnsi="仿宋" w:cs="Arial" w:hint="eastAsia"/>
            <w:sz w:val="24"/>
            <w:szCs w:val="24"/>
          </w:rPr>
          <w:delText>城市绿地对公共健康效益显著,其分配均衡性已被认为是一个环境公平问题</w:delText>
        </w:r>
        <w:r w:rsidR="00F92943" w:rsidRPr="004722A8" w:rsidDel="00F7117E">
          <w:rPr>
            <w:rFonts w:ascii="仿宋" w:eastAsia="仿宋" w:hAnsi="仿宋" w:cs="Arial" w:hint="eastAsia"/>
            <w:sz w:val="24"/>
            <w:szCs w:val="24"/>
            <w:vertAlign w:val="superscript"/>
          </w:rPr>
          <w:fldChar w:fldCharType="begin"/>
        </w:r>
        <w:r w:rsidR="00F92943" w:rsidRPr="004722A8" w:rsidDel="00F7117E">
          <w:rPr>
            <w:rFonts w:ascii="仿宋" w:eastAsia="仿宋" w:hAnsi="仿宋" w:cs="Arial" w:hint="eastAsia"/>
            <w:sz w:val="24"/>
            <w:szCs w:val="24"/>
            <w:vertAlign w:val="superscript"/>
          </w:rPr>
          <w:delInstrText xml:space="preserve"> REF _Ref99654406 \r \h  \* MERGEFORMAT </w:delInstrText>
        </w:r>
        <w:r w:rsidR="00F92943" w:rsidRPr="004722A8" w:rsidDel="00F7117E">
          <w:rPr>
            <w:rFonts w:ascii="仿宋" w:eastAsia="仿宋" w:hAnsi="仿宋" w:cs="Arial" w:hint="eastAsia"/>
            <w:sz w:val="24"/>
            <w:szCs w:val="24"/>
            <w:vertAlign w:val="superscript"/>
          </w:rPr>
        </w:r>
        <w:r w:rsidR="00F92943" w:rsidRPr="004722A8" w:rsidDel="00F7117E">
          <w:rPr>
            <w:rFonts w:ascii="仿宋" w:eastAsia="仿宋" w:hAnsi="仿宋" w:cs="Arial" w:hint="eastAsia"/>
            <w:sz w:val="24"/>
            <w:szCs w:val="24"/>
            <w:vertAlign w:val="superscript"/>
          </w:rPr>
          <w:fldChar w:fldCharType="separate"/>
        </w:r>
        <w:r w:rsidR="00F92943" w:rsidRPr="004722A8" w:rsidDel="00F7117E">
          <w:rPr>
            <w:rFonts w:ascii="仿宋" w:eastAsia="仿宋" w:hAnsi="仿宋" w:cs="Arial" w:hint="eastAsia"/>
            <w:sz w:val="24"/>
            <w:szCs w:val="24"/>
            <w:vertAlign w:val="superscript"/>
          </w:rPr>
          <w:delText>[19]</w:delText>
        </w:r>
        <w:r w:rsidR="00F92943" w:rsidRPr="004722A8" w:rsidDel="00F7117E">
          <w:rPr>
            <w:rFonts w:ascii="仿宋" w:eastAsia="仿宋" w:hAnsi="仿宋" w:cs="Arial" w:hint="eastAsia"/>
            <w:sz w:val="24"/>
            <w:szCs w:val="24"/>
            <w:vertAlign w:val="superscript"/>
          </w:rPr>
          <w:fldChar w:fldCharType="end"/>
        </w:r>
        <w:r w:rsidR="00F92943" w:rsidRPr="004722A8" w:rsidDel="00F7117E">
          <w:rPr>
            <w:rFonts w:ascii="仿宋" w:eastAsia="仿宋" w:hAnsi="仿宋" w:cs="Arial" w:hint="eastAsia"/>
            <w:sz w:val="24"/>
            <w:szCs w:val="24"/>
            <w:vertAlign w:val="superscript"/>
          </w:rPr>
          <w:fldChar w:fldCharType="begin"/>
        </w:r>
        <w:r w:rsidR="00F92943" w:rsidRPr="004722A8" w:rsidDel="00F7117E">
          <w:rPr>
            <w:rFonts w:ascii="仿宋" w:eastAsia="仿宋" w:hAnsi="仿宋" w:cs="Arial" w:hint="eastAsia"/>
            <w:sz w:val="24"/>
            <w:szCs w:val="24"/>
            <w:vertAlign w:val="superscript"/>
          </w:rPr>
          <w:delInstrText xml:space="preserve"> REF _Ref99654407 \r \h  \* MERGEFORMAT </w:delInstrText>
        </w:r>
        <w:r w:rsidR="00F92943" w:rsidRPr="004722A8" w:rsidDel="00F7117E">
          <w:rPr>
            <w:rFonts w:ascii="仿宋" w:eastAsia="仿宋" w:hAnsi="仿宋" w:cs="Arial" w:hint="eastAsia"/>
            <w:sz w:val="24"/>
            <w:szCs w:val="24"/>
            <w:vertAlign w:val="superscript"/>
          </w:rPr>
        </w:r>
        <w:r w:rsidR="00F92943" w:rsidRPr="004722A8" w:rsidDel="00F7117E">
          <w:rPr>
            <w:rFonts w:ascii="仿宋" w:eastAsia="仿宋" w:hAnsi="仿宋" w:cs="Arial" w:hint="eastAsia"/>
            <w:sz w:val="24"/>
            <w:szCs w:val="24"/>
            <w:vertAlign w:val="superscript"/>
          </w:rPr>
          <w:fldChar w:fldCharType="separate"/>
        </w:r>
        <w:r w:rsidR="00F92943" w:rsidRPr="004722A8" w:rsidDel="00F7117E">
          <w:rPr>
            <w:rFonts w:ascii="仿宋" w:eastAsia="仿宋" w:hAnsi="仿宋" w:cs="Arial" w:hint="eastAsia"/>
            <w:sz w:val="24"/>
            <w:szCs w:val="24"/>
            <w:vertAlign w:val="superscript"/>
          </w:rPr>
          <w:delText>[20]</w:delText>
        </w:r>
        <w:r w:rsidR="00F92943"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hint="eastAsia"/>
            <w:sz w:val="24"/>
            <w:szCs w:val="24"/>
          </w:rPr>
          <w:delText>.</w:delText>
        </w:r>
        <w:r w:rsidRPr="004722A8" w:rsidDel="00F7117E">
          <w:rPr>
            <w:rFonts w:ascii="仿宋" w:eastAsia="仿宋" w:hAnsi="仿宋" w:cs="Arial" w:hint="eastAsia"/>
            <w:sz w:val="24"/>
            <w:szCs w:val="24"/>
          </w:rPr>
          <w:delText>来自全球不同地区的研究证实</w:delText>
        </w:r>
        <w:r w:rsidR="00EC3452" w:rsidRPr="004722A8" w:rsidDel="00F7117E">
          <w:rPr>
            <w:rFonts w:ascii="仿宋" w:eastAsia="仿宋" w:hAnsi="仿宋" w:cs="Arial" w:hint="eastAsia"/>
            <w:sz w:val="24"/>
            <w:szCs w:val="24"/>
          </w:rPr>
          <w:delText>:</w:delText>
        </w:r>
        <w:r w:rsidRPr="004722A8" w:rsidDel="00F7117E">
          <w:rPr>
            <w:rFonts w:ascii="仿宋" w:eastAsia="仿宋" w:hAnsi="仿宋" w:cs="Arial" w:hint="eastAsia"/>
            <w:sz w:val="24"/>
            <w:szCs w:val="24"/>
          </w:rPr>
          <w:delText>城市或村镇中低收入地区的人群获取城市生态系统服务的机会相对少</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_Ref99654447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[21]</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[22]</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_Ref99654450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[23]</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_Ref99654452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[24]</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_Ref99654454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[25]</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r w:rsidRPr="004722A8" w:rsidDel="00F7117E">
          <w:rPr>
            <w:rFonts w:ascii="仿宋" w:eastAsia="仿宋" w:hAnsi="仿宋" w:cs="Arial" w:hint="eastAsia"/>
            <w:sz w:val="24"/>
            <w:szCs w:val="24"/>
          </w:rPr>
          <w:delText>富裕地区如澳大利亚</w:delText>
        </w:r>
        <w:r w:rsidR="00EC3452" w:rsidRPr="004722A8" w:rsidDel="00F7117E">
          <w:rPr>
            <w:rFonts w:ascii="仿宋" w:eastAsia="仿宋" w:hAnsi="仿宋" w:cs="Arial" w:hint="eastAsia"/>
            <w:sz w:val="24"/>
            <w:szCs w:val="24"/>
          </w:rPr>
          <w:delText>阿德莱德</w:delText>
        </w:r>
        <w:r w:rsidRPr="004722A8" w:rsidDel="00F7117E">
          <w:rPr>
            <w:rFonts w:ascii="仿宋" w:eastAsia="仿宋" w:hAnsi="仿宋" w:cs="Arial" w:hint="eastAsia"/>
            <w:sz w:val="24"/>
            <w:szCs w:val="24"/>
          </w:rPr>
          <w:delText>地区的居民获取城市生态系统服务的可能性约为其相邻欠发达地区的两倍</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_Ref99654447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[21]</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.城市生态系统服务的主要效益常常被白人或富裕群体获得,且在不同年龄段,性别的人群中差异较大</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[22]</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r w:rsidRPr="004722A8" w:rsidDel="00F7117E">
          <w:rPr>
            <w:rFonts w:ascii="仿宋" w:eastAsia="仿宋" w:hAnsi="仿宋" w:cs="Arial" w:hint="eastAsia"/>
            <w:sz w:val="24"/>
            <w:szCs w:val="24"/>
          </w:rPr>
          <w:delText>不同人群对于生态系统服务可达性的差异已成为环境公平性研究关注的重点</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_Ref99654078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[8]</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_Ref99654601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[27]</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commentRangeStart w:id="122"/>
        <w:r w:rsidRPr="004722A8" w:rsidDel="00F7117E">
          <w:rPr>
            <w:rFonts w:ascii="仿宋" w:eastAsia="仿宋" w:hAnsi="仿宋" w:cs="Arial" w:hint="eastAsia"/>
            <w:color w:val="FF0000"/>
            <w:sz w:val="24"/>
            <w:szCs w:val="24"/>
          </w:rPr>
          <w:delText>然而,现有研究多关注于种族和收入之间的差异对于人群获取生态系统服务的影响,鲜有关注不同年龄段之间的环境公平性分配状况.而我国正处于人口老龄化的加速阶段,庞大的老年人群将成为城市生态系统服务的重要对象,</w:delText>
        </w:r>
        <w:commentRangeStart w:id="123"/>
        <w:r w:rsidRPr="004722A8" w:rsidDel="00F7117E">
          <w:rPr>
            <w:rFonts w:ascii="仿宋" w:eastAsia="仿宋" w:hAnsi="仿宋" w:cs="Arial" w:hint="eastAsia"/>
            <w:color w:val="FF0000"/>
            <w:sz w:val="24"/>
            <w:szCs w:val="24"/>
          </w:rPr>
          <w:delText>结合生态系统服务供需匹配分析,评估其在不同年龄段人群中的配置特点有助于合理规划城市绿色空间,减少环境不公平引起的社会问题.</w:delText>
        </w:r>
        <w:commentRangeEnd w:id="122"/>
        <w:r w:rsidR="000A77F8" w:rsidDel="00F7117E">
          <w:rPr>
            <w:rStyle w:val="a9"/>
            <w:rFonts w:hint="eastAsia"/>
          </w:rPr>
          <w:commentReference w:id="122"/>
        </w:r>
        <w:commentRangeEnd w:id="123"/>
        <w:r w:rsidR="000A77F8" w:rsidDel="00F7117E">
          <w:rPr>
            <w:rStyle w:val="a9"/>
            <w:rFonts w:hint="eastAsia"/>
          </w:rPr>
          <w:commentReference w:id="123"/>
        </w:r>
      </w:del>
    </w:p>
    <w:p w14:paraId="5683D0D0" w14:textId="1F18047A" w:rsidR="00C46C2F" w:rsidRPr="004722A8" w:rsidRDefault="00C46C2F" w:rsidP="00971534">
      <w:pPr>
        <w:spacing w:after="60" w:line="276" w:lineRule="auto"/>
        <w:ind w:firstLine="420"/>
        <w:rPr>
          <w:rFonts w:ascii="仿宋" w:eastAsia="仿宋" w:hAnsi="仿宋" w:cs="Arial"/>
          <w:sz w:val="24"/>
          <w:szCs w:val="24"/>
        </w:rPr>
      </w:pPr>
      <w:del w:id="124" w:author="Xuening Fang" w:date="2022-04-01T16:03:00Z">
        <w:r w:rsidRPr="004722A8" w:rsidDel="00D76B7C">
          <w:rPr>
            <w:rFonts w:ascii="仿宋" w:eastAsia="仿宋" w:hAnsi="仿宋" w:cs="Arial" w:hint="eastAsia"/>
            <w:sz w:val="24"/>
            <w:szCs w:val="24"/>
          </w:rPr>
          <w:delText>文化生态系统服务对于社会经济福利及居民身心健康的重要性吸引众多研究者开始关注自然景观的非物质效益</w:delText>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_Ref99654625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[28]</w:delText>
        </w:r>
        <w:r w:rsidR="00EC3452" w:rsidRPr="004722A8" w:rsidDel="00D76B7C">
          <w:rPr>
            <w:rFonts w:ascii="仿宋" w:eastAsia="仿宋" w:hAnsi="仿宋" w:cs="Arial" w:hint="eastAsia"/>
            <w:sz w:val="24"/>
            <w:szCs w:val="24"/>
            <w:vertAlign w:val="superscript"/>
          </w:rPr>
          <w:fldChar w:fldCharType="end"/>
        </w:r>
        <w:r w:rsidRPr="004722A8" w:rsidDel="00D76B7C">
          <w:rPr>
            <w:rFonts w:ascii="仿宋" w:eastAsia="仿宋" w:hAnsi="仿宋" w:cs="Arial" w:hint="eastAsia"/>
            <w:sz w:val="24"/>
            <w:szCs w:val="24"/>
          </w:rPr>
          <w:delText>. 相关研究主要集中在如何衡量城市绿色空间（主要是城市公园）的使用情况;城市居民对城市绿色空间的利用现状;以及缺乏使用机会如何影响公共健康</w:delText>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_Ref99654406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[19]</w:delText>
        </w:r>
        <w:r w:rsidR="00EC3452" w:rsidRPr="004722A8" w:rsidDel="00D76B7C">
          <w:rPr>
            <w:rFonts w:ascii="仿宋" w:eastAsia="仿宋" w:hAnsi="仿宋" w:cs="Arial" w:hint="eastAsia"/>
            <w:sz w:val="24"/>
            <w:szCs w:val="24"/>
            <w:vertAlign w:val="superscript"/>
          </w:rPr>
          <w:fldChar w:fldCharType="end"/>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_Ref99654407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[20]</w:delText>
        </w:r>
        <w:r w:rsidR="00EC3452" w:rsidRPr="004722A8" w:rsidDel="00D76B7C">
          <w:rPr>
            <w:rFonts w:ascii="仿宋" w:eastAsia="仿宋" w:hAnsi="仿宋" w:cs="Arial" w:hint="eastAsia"/>
            <w:sz w:val="24"/>
            <w:szCs w:val="24"/>
            <w:vertAlign w:val="superscript"/>
          </w:rPr>
          <w:fldChar w:fldCharType="end"/>
        </w:r>
        <w:r w:rsidRPr="004722A8" w:rsidDel="00D76B7C">
          <w:rPr>
            <w:rFonts w:ascii="仿宋" w:eastAsia="仿宋" w:hAnsi="仿宋" w:cs="Arial" w:hint="eastAsia"/>
            <w:sz w:val="24"/>
            <w:szCs w:val="24"/>
          </w:rPr>
          <w:delText>.</w:delText>
        </w:r>
        <w:r w:rsidR="00D76B7C" w:rsidRPr="004722A8" w:rsidDel="00D76B7C">
          <w:rPr>
            <w:rFonts w:ascii="仿宋" w:eastAsia="仿宋" w:hAnsi="仿宋" w:cs="Arial" w:hint="eastAsia"/>
            <w:color w:val="FF0000"/>
            <w:sz w:val="24"/>
            <w:szCs w:val="24"/>
          </w:rPr>
          <w:delText>目前</w:delText>
        </w:r>
      </w:del>
      <w:ins w:id="125" w:author="Xuening Fang" w:date="2022-04-01T16:03:00Z">
        <w:r w:rsidR="00D76B7C">
          <w:rPr>
            <w:rFonts w:ascii="仿宋" w:eastAsia="仿宋" w:hAnsi="仿宋" w:hint="eastAsia"/>
            <w:sz w:val="24"/>
            <w:szCs w:val="24"/>
          </w:rPr>
          <w:t>此外</w:t>
        </w:r>
      </w:ins>
      <w:r w:rsidRPr="004722A8">
        <w:rPr>
          <w:rFonts w:ascii="仿宋" w:eastAsia="仿宋" w:hAnsi="仿宋" w:cs="Arial" w:hint="eastAsia"/>
          <w:color w:val="FF0000"/>
          <w:sz w:val="24"/>
          <w:szCs w:val="24"/>
        </w:rPr>
        <w:t>,</w:t>
      </w:r>
      <w:commentRangeStart w:id="126"/>
      <w:r w:rsidRPr="00D76B7C">
        <w:rPr>
          <w:rFonts w:ascii="仿宋" w:eastAsia="仿宋" w:hAnsi="仿宋" w:cs="Arial" w:hint="eastAsia"/>
          <w:sz w:val="24"/>
          <w:szCs w:val="24"/>
          <w:rPrChange w:id="127" w:author="Xuening Fang" w:date="2022-04-01T16:05:00Z">
            <w:rPr>
              <w:rFonts w:ascii="仿宋" w:eastAsia="仿宋" w:hAnsi="仿宋" w:cs="Arial" w:hint="eastAsia"/>
              <w:color w:val="FF0000"/>
              <w:sz w:val="24"/>
              <w:szCs w:val="24"/>
            </w:rPr>
          </w:rPrChange>
        </w:rPr>
        <w:t>相关研究大多来自于美国、英国和澳大利亚</w:t>
      </w:r>
      <w:r w:rsidRPr="00D76B7C">
        <w:rPr>
          <w:rFonts w:ascii="仿宋" w:eastAsia="仿宋" w:hAnsi="仿宋" w:cs="Arial"/>
          <w:sz w:val="24"/>
          <w:szCs w:val="24"/>
          <w:rPrChange w:id="128" w:author="Xuening Fang" w:date="2022-04-01T16:05:00Z">
            <w:rPr>
              <w:rFonts w:ascii="仿宋" w:eastAsia="仿宋" w:hAnsi="仿宋" w:cs="Arial"/>
              <w:color w:val="FF0000"/>
              <w:sz w:val="24"/>
              <w:szCs w:val="24"/>
            </w:rPr>
          </w:rPrChange>
        </w:rPr>
        <w:t>,针对我国国情的研究相</w:t>
      </w:r>
      <w:commentRangeEnd w:id="126"/>
      <w:r w:rsidR="000A77F8" w:rsidRPr="00D76B7C">
        <w:rPr>
          <w:rFonts w:ascii="仿宋" w:eastAsia="仿宋" w:hAnsi="仿宋" w:cs="Arial"/>
          <w:sz w:val="24"/>
          <w:szCs w:val="24"/>
          <w:rPrChange w:id="129" w:author="Xuening Fang" w:date="2022-04-01T16:05:00Z">
            <w:rPr>
              <w:rStyle w:val="a9"/>
            </w:rPr>
          </w:rPrChange>
        </w:rPr>
        <w:commentReference w:id="126"/>
      </w:r>
      <w:r w:rsidRPr="00D76B7C">
        <w:rPr>
          <w:rFonts w:ascii="仿宋" w:eastAsia="仿宋" w:hAnsi="仿宋" w:cs="Arial" w:hint="eastAsia"/>
          <w:sz w:val="24"/>
          <w:szCs w:val="24"/>
          <w:rPrChange w:id="130" w:author="Xuening Fang" w:date="2022-04-01T16:05:00Z">
            <w:rPr>
              <w:rFonts w:ascii="仿宋" w:eastAsia="仿宋" w:hAnsi="仿宋" w:cs="Arial" w:hint="eastAsia"/>
              <w:b/>
              <w:bCs/>
              <w:color w:val="FF0000"/>
              <w:sz w:val="24"/>
              <w:szCs w:val="24"/>
            </w:rPr>
          </w:rPrChange>
        </w:rPr>
        <w:t>对较少</w:t>
      </w:r>
      <w:r w:rsidRPr="00D76B7C">
        <w:rPr>
          <w:rFonts w:ascii="仿宋" w:eastAsia="仿宋" w:hAnsi="仿宋" w:cs="Arial"/>
          <w:sz w:val="24"/>
          <w:szCs w:val="24"/>
          <w:rPrChange w:id="131" w:author="Xuening Fang" w:date="2022-04-01T16:05:00Z">
            <w:rPr>
              <w:rFonts w:ascii="仿宋" w:eastAsia="仿宋" w:hAnsi="仿宋" w:cs="Arial"/>
              <w:color w:val="FF0000"/>
              <w:sz w:val="24"/>
              <w:szCs w:val="24"/>
            </w:rPr>
          </w:rPrChange>
        </w:rPr>
        <w:t>.中国在改造城市绿地方面的经验可以为全球北方(</w:t>
      </w:r>
      <w:proofErr w:type="spellStart"/>
      <w:r w:rsidRPr="00D76B7C">
        <w:rPr>
          <w:rFonts w:ascii="仿宋" w:eastAsia="仿宋" w:hAnsi="仿宋" w:cs="Arial"/>
          <w:sz w:val="24"/>
          <w:szCs w:val="24"/>
          <w:rPrChange w:id="132" w:author="Xuening Fang" w:date="2022-04-01T16:05:00Z">
            <w:rPr>
              <w:rFonts w:ascii="仿宋" w:eastAsia="仿宋" w:hAnsi="仿宋" w:cs="Arial"/>
              <w:color w:val="FF0000"/>
              <w:sz w:val="24"/>
              <w:szCs w:val="24"/>
            </w:rPr>
          </w:rPrChange>
        </w:rPr>
        <w:t>gobal</w:t>
      </w:r>
      <w:proofErr w:type="spellEnd"/>
      <w:r w:rsidRPr="00D76B7C">
        <w:rPr>
          <w:rFonts w:ascii="仿宋" w:eastAsia="仿宋" w:hAnsi="仿宋" w:cs="Arial"/>
          <w:sz w:val="24"/>
          <w:szCs w:val="24"/>
          <w:rPrChange w:id="133" w:author="Xuening Fang" w:date="2022-04-01T16:05:00Z">
            <w:rPr>
              <w:rFonts w:ascii="仿宋" w:eastAsia="仿宋" w:hAnsi="仿宋" w:cs="Arial"/>
              <w:color w:val="FF0000"/>
              <w:sz w:val="24"/>
              <w:szCs w:val="24"/>
            </w:rPr>
          </w:rPrChange>
        </w:rPr>
        <w:t xml:space="preserve"> north)</w:t>
      </w:r>
      <w:r w:rsidRPr="00D76B7C">
        <w:rPr>
          <w:rFonts w:ascii="仿宋" w:eastAsia="仿宋" w:hAnsi="仿宋" w:cs="Arial" w:hint="eastAsia"/>
          <w:sz w:val="24"/>
          <w:szCs w:val="24"/>
          <w:rPrChange w:id="134" w:author="Xuening Fang" w:date="2022-04-01T16:05:00Z">
            <w:rPr>
              <w:rFonts w:ascii="仿宋" w:eastAsia="仿宋" w:hAnsi="仿宋" w:cs="Arial" w:hint="eastAsia"/>
              <w:color w:val="FF0000"/>
              <w:sz w:val="24"/>
              <w:szCs w:val="24"/>
            </w:rPr>
          </w:rPrChange>
        </w:rPr>
        <w:lastRenderedPageBreak/>
        <w:t>的城市提供重要的借鉴</w:t>
      </w:r>
      <w:r w:rsidR="00EC3452" w:rsidRPr="00D76B7C">
        <w:rPr>
          <w:rFonts w:ascii="仿宋" w:eastAsia="仿宋" w:hAnsi="仿宋" w:cs="Arial"/>
          <w:sz w:val="24"/>
          <w:szCs w:val="24"/>
          <w:rPrChange w:id="135" w:author="Xuening Fang" w:date="2022-04-01T16:05:00Z">
            <w:rPr>
              <w:rFonts w:ascii="仿宋" w:eastAsia="仿宋" w:hAnsi="仿宋" w:cs="Arial"/>
              <w:color w:val="FF0000"/>
              <w:sz w:val="24"/>
              <w:szCs w:val="24"/>
              <w:vertAlign w:val="superscript"/>
            </w:rPr>
          </w:rPrChange>
        </w:rPr>
        <w:fldChar w:fldCharType="begin"/>
      </w:r>
      <w:r w:rsidR="00EC3452" w:rsidRPr="00D76B7C">
        <w:rPr>
          <w:rFonts w:ascii="仿宋" w:eastAsia="仿宋" w:hAnsi="仿宋" w:cs="Arial"/>
          <w:sz w:val="24"/>
          <w:szCs w:val="24"/>
          <w:rPrChange w:id="136" w:author="Xuening Fang" w:date="2022-04-01T16:05:00Z">
            <w:rPr>
              <w:rFonts w:ascii="仿宋" w:eastAsia="仿宋" w:hAnsi="仿宋" w:cs="Arial"/>
              <w:color w:val="FF0000"/>
              <w:sz w:val="24"/>
              <w:szCs w:val="24"/>
              <w:vertAlign w:val="superscript"/>
            </w:rPr>
          </w:rPrChange>
        </w:rPr>
        <w:instrText xml:space="preserve"> REF _Ref99654078 \r \h  \* MERGEFORMAT </w:instrText>
      </w:r>
      <w:r w:rsidR="00EC3452" w:rsidRPr="00D76B7C">
        <w:rPr>
          <w:rFonts w:ascii="仿宋" w:eastAsia="仿宋" w:hAnsi="仿宋" w:cs="Arial"/>
          <w:sz w:val="24"/>
          <w:szCs w:val="24"/>
          <w:rPrChange w:id="137" w:author="Xuening Fang" w:date="2022-04-01T16:05:00Z">
            <w:rPr>
              <w:rFonts w:ascii="仿宋" w:eastAsia="仿宋" w:hAnsi="仿宋" w:cs="Arial"/>
              <w:sz w:val="24"/>
              <w:szCs w:val="24"/>
            </w:rPr>
          </w:rPrChange>
        </w:rPr>
      </w:r>
      <w:r w:rsidR="00EC3452" w:rsidRPr="00D76B7C">
        <w:rPr>
          <w:rFonts w:ascii="仿宋" w:eastAsia="仿宋" w:hAnsi="仿宋" w:cs="Arial"/>
          <w:sz w:val="24"/>
          <w:szCs w:val="24"/>
          <w:rPrChange w:id="138" w:author="Xuening Fang" w:date="2022-04-01T16:05:00Z">
            <w:rPr>
              <w:rFonts w:ascii="仿宋" w:eastAsia="仿宋" w:hAnsi="仿宋" w:cs="Arial"/>
              <w:color w:val="FF0000"/>
              <w:sz w:val="24"/>
              <w:szCs w:val="24"/>
              <w:vertAlign w:val="superscript"/>
            </w:rPr>
          </w:rPrChange>
        </w:rPr>
        <w:fldChar w:fldCharType="separate"/>
      </w:r>
      <w:r w:rsidR="00EC3452" w:rsidRPr="00D76B7C">
        <w:rPr>
          <w:rFonts w:ascii="仿宋" w:eastAsia="仿宋" w:hAnsi="仿宋" w:cs="Arial"/>
          <w:sz w:val="24"/>
          <w:szCs w:val="24"/>
          <w:rPrChange w:id="139" w:author="Xuening Fang" w:date="2022-04-01T16:05:00Z">
            <w:rPr>
              <w:rFonts w:ascii="仿宋" w:eastAsia="仿宋" w:hAnsi="仿宋" w:cs="Arial"/>
              <w:color w:val="FF0000"/>
              <w:sz w:val="24"/>
              <w:szCs w:val="24"/>
              <w:vertAlign w:val="superscript"/>
            </w:rPr>
          </w:rPrChange>
        </w:rPr>
        <w:t>[8]</w:t>
      </w:r>
      <w:r w:rsidR="00EC3452" w:rsidRPr="00D76B7C">
        <w:rPr>
          <w:rFonts w:ascii="仿宋" w:eastAsia="仿宋" w:hAnsi="仿宋" w:cs="Arial"/>
          <w:sz w:val="24"/>
          <w:szCs w:val="24"/>
          <w:rPrChange w:id="140" w:author="Xuening Fang" w:date="2022-04-01T16:05:00Z">
            <w:rPr>
              <w:rFonts w:ascii="仿宋" w:eastAsia="仿宋" w:hAnsi="仿宋" w:cs="Arial"/>
              <w:color w:val="FF0000"/>
              <w:sz w:val="24"/>
              <w:szCs w:val="24"/>
              <w:vertAlign w:val="superscript"/>
            </w:rPr>
          </w:rPrChange>
        </w:rPr>
        <w:fldChar w:fldCharType="end"/>
      </w:r>
      <w:r w:rsidR="000A77F8" w:rsidRPr="00D76B7C">
        <w:rPr>
          <w:rFonts w:ascii="仿宋" w:eastAsia="仿宋" w:hAnsi="仿宋" w:cs="Arial"/>
          <w:sz w:val="24"/>
          <w:szCs w:val="24"/>
          <w:rPrChange w:id="141" w:author="Xuening Fang" w:date="2022-04-01T16:05:00Z">
            <w:rPr>
              <w:rFonts w:ascii="仿宋" w:eastAsia="仿宋" w:hAnsi="仿宋" w:cs="Arial"/>
              <w:color w:val="FF0000"/>
              <w:sz w:val="24"/>
              <w:szCs w:val="24"/>
            </w:rPr>
          </w:rPrChange>
        </w:rPr>
        <w:t>.</w:t>
      </w:r>
      <w:commentRangeStart w:id="142"/>
      <w:r w:rsidRPr="00D76B7C">
        <w:rPr>
          <w:rFonts w:ascii="仿宋" w:eastAsia="仿宋" w:hAnsi="仿宋" w:cs="Arial" w:hint="eastAsia"/>
          <w:sz w:val="24"/>
          <w:szCs w:val="24"/>
          <w:rPrChange w:id="143" w:author="Xuening Fang" w:date="2022-04-01T16:05:00Z">
            <w:rPr>
              <w:rFonts w:ascii="仿宋" w:eastAsia="仿宋" w:hAnsi="仿宋" w:cs="Arial" w:hint="eastAsia"/>
              <w:color w:val="FF0000"/>
              <w:sz w:val="24"/>
              <w:szCs w:val="24"/>
            </w:rPr>
          </w:rPrChange>
        </w:rPr>
        <w:t>上海作为我国经济中心</w:t>
      </w:r>
      <w:r w:rsidR="002176A0" w:rsidRPr="00D76B7C">
        <w:rPr>
          <w:rFonts w:ascii="仿宋" w:eastAsia="仿宋" w:hAnsi="仿宋" w:cs="Arial" w:hint="eastAsia"/>
          <w:sz w:val="24"/>
          <w:szCs w:val="24"/>
          <w:rPrChange w:id="144" w:author="Xuening Fang" w:date="2022-04-01T16:05:00Z">
            <w:rPr>
              <w:rFonts w:ascii="仿宋" w:eastAsia="仿宋" w:hAnsi="仿宋" w:cs="Arial" w:hint="eastAsia"/>
              <w:color w:val="FF0000"/>
              <w:sz w:val="24"/>
              <w:szCs w:val="24"/>
            </w:rPr>
          </w:rPrChange>
        </w:rPr>
        <w:t>之一</w:t>
      </w:r>
      <w:r w:rsidRPr="00D76B7C">
        <w:rPr>
          <w:rFonts w:ascii="仿宋" w:eastAsia="仿宋" w:hAnsi="仿宋" w:cs="Arial"/>
          <w:sz w:val="24"/>
          <w:szCs w:val="24"/>
          <w:rPrChange w:id="145" w:author="Xuening Fang" w:date="2022-04-01T16:05:00Z">
            <w:rPr>
              <w:rFonts w:ascii="仿宋" w:eastAsia="仿宋" w:hAnsi="仿宋" w:cs="Arial"/>
              <w:color w:val="FF0000"/>
              <w:sz w:val="24"/>
              <w:szCs w:val="24"/>
            </w:rPr>
          </w:rPrChange>
        </w:rPr>
        <w:t>,城市建设水平领先,评估其</w:t>
      </w:r>
      <w:del w:id="146" w:author="Xuening Fang" w:date="2022-04-01T16:03:00Z">
        <w:r w:rsidRPr="00D76B7C" w:rsidDel="00D76B7C">
          <w:rPr>
            <w:rFonts w:ascii="仿宋" w:eastAsia="仿宋" w:hAnsi="仿宋" w:cs="Arial" w:hint="eastAsia"/>
            <w:sz w:val="24"/>
            <w:szCs w:val="24"/>
            <w:rPrChange w:id="147" w:author="Xuening Fang" w:date="2022-04-01T16:05:00Z">
              <w:rPr>
                <w:rFonts w:ascii="仿宋" w:eastAsia="仿宋" w:hAnsi="仿宋" w:cs="Arial" w:hint="eastAsia"/>
                <w:color w:val="FF0000"/>
                <w:sz w:val="24"/>
                <w:szCs w:val="24"/>
              </w:rPr>
            </w:rPrChange>
          </w:rPr>
          <w:delText>文化</w:delText>
        </w:r>
      </w:del>
      <w:r w:rsidRPr="00D76B7C">
        <w:rPr>
          <w:rFonts w:ascii="仿宋" w:eastAsia="仿宋" w:hAnsi="仿宋" w:cs="Arial" w:hint="eastAsia"/>
          <w:sz w:val="24"/>
          <w:szCs w:val="24"/>
          <w:rPrChange w:id="148" w:author="Xuening Fang" w:date="2022-04-01T16:05:00Z">
            <w:rPr>
              <w:rFonts w:ascii="仿宋" w:eastAsia="仿宋" w:hAnsi="仿宋" w:cs="Arial" w:hint="eastAsia"/>
              <w:color w:val="FF0000"/>
              <w:sz w:val="24"/>
              <w:szCs w:val="24"/>
            </w:rPr>
          </w:rPrChange>
        </w:rPr>
        <w:t>生态系统服务供需匹配</w:t>
      </w:r>
      <w:r w:rsidR="00EA2FC6" w:rsidRPr="00D76B7C">
        <w:rPr>
          <w:rFonts w:ascii="仿宋" w:eastAsia="仿宋" w:hAnsi="仿宋" w:cs="Arial"/>
          <w:sz w:val="24"/>
          <w:szCs w:val="24"/>
          <w:rPrChange w:id="149" w:author="Xuening Fang" w:date="2022-04-01T16:05:00Z">
            <w:rPr>
              <w:rFonts w:ascii="仿宋" w:eastAsia="仿宋" w:hAnsi="仿宋" w:cs="Arial"/>
              <w:color w:val="FF0000"/>
              <w:sz w:val="24"/>
              <w:szCs w:val="24"/>
            </w:rPr>
          </w:rPrChange>
        </w:rPr>
        <w:t>,探索城市生态系统布局模式,对其他城市生态系统服务规划具有重要意义</w:t>
      </w:r>
      <w:commentRangeEnd w:id="142"/>
      <w:r w:rsidR="000A77F8" w:rsidRPr="00D76B7C">
        <w:rPr>
          <w:rFonts w:ascii="仿宋" w:eastAsia="仿宋" w:hAnsi="仿宋" w:cs="Arial"/>
          <w:sz w:val="24"/>
          <w:szCs w:val="24"/>
          <w:rPrChange w:id="150" w:author="Xuening Fang" w:date="2022-04-01T16:05:00Z">
            <w:rPr>
              <w:rStyle w:val="a9"/>
              <w:color w:val="FF0000"/>
            </w:rPr>
          </w:rPrChange>
        </w:rPr>
        <w:commentReference w:id="142"/>
      </w:r>
      <w:r w:rsidR="00EC3452" w:rsidRPr="00D76B7C">
        <w:rPr>
          <w:rFonts w:ascii="仿宋" w:eastAsia="仿宋" w:hAnsi="仿宋" w:cs="Arial"/>
          <w:sz w:val="24"/>
          <w:szCs w:val="24"/>
          <w:rPrChange w:id="151" w:author="Xuening Fang" w:date="2022-04-01T16:05:00Z">
            <w:rPr>
              <w:rFonts w:ascii="仿宋" w:eastAsia="仿宋" w:hAnsi="仿宋" w:cs="Arial"/>
              <w:color w:val="FF0000"/>
              <w:sz w:val="24"/>
              <w:szCs w:val="24"/>
              <w:vertAlign w:val="superscript"/>
            </w:rPr>
          </w:rPrChange>
        </w:rPr>
        <w:fldChar w:fldCharType="begin"/>
      </w:r>
      <w:r w:rsidR="00EC3452" w:rsidRPr="00D76B7C">
        <w:rPr>
          <w:rFonts w:ascii="仿宋" w:eastAsia="仿宋" w:hAnsi="仿宋" w:cs="Arial"/>
          <w:sz w:val="24"/>
          <w:szCs w:val="24"/>
          <w:rPrChange w:id="152" w:author="Xuening Fang" w:date="2022-04-01T16:05:00Z">
            <w:rPr>
              <w:rFonts w:ascii="仿宋" w:eastAsia="仿宋" w:hAnsi="仿宋" w:cs="Arial"/>
              <w:color w:val="FF0000"/>
              <w:sz w:val="24"/>
              <w:szCs w:val="24"/>
              <w:vertAlign w:val="superscript"/>
            </w:rPr>
          </w:rPrChange>
        </w:rPr>
        <w:instrText xml:space="preserve"> REF _Ref99654711 \r \h  \* MERGEFORMAT </w:instrText>
      </w:r>
      <w:r w:rsidR="00EC3452" w:rsidRPr="00D76B7C">
        <w:rPr>
          <w:rFonts w:ascii="仿宋" w:eastAsia="仿宋" w:hAnsi="仿宋" w:cs="Arial"/>
          <w:sz w:val="24"/>
          <w:szCs w:val="24"/>
          <w:rPrChange w:id="153" w:author="Xuening Fang" w:date="2022-04-01T16:05:00Z">
            <w:rPr>
              <w:rFonts w:ascii="仿宋" w:eastAsia="仿宋" w:hAnsi="仿宋" w:cs="Arial"/>
              <w:sz w:val="24"/>
              <w:szCs w:val="24"/>
            </w:rPr>
          </w:rPrChange>
        </w:rPr>
      </w:r>
      <w:r w:rsidR="00EC3452" w:rsidRPr="00D76B7C">
        <w:rPr>
          <w:rFonts w:ascii="仿宋" w:eastAsia="仿宋" w:hAnsi="仿宋" w:cs="Arial"/>
          <w:sz w:val="24"/>
          <w:szCs w:val="24"/>
          <w:rPrChange w:id="154" w:author="Xuening Fang" w:date="2022-04-01T16:05:00Z">
            <w:rPr>
              <w:rFonts w:ascii="仿宋" w:eastAsia="仿宋" w:hAnsi="仿宋" w:cs="Arial"/>
              <w:color w:val="FF0000"/>
              <w:sz w:val="24"/>
              <w:szCs w:val="24"/>
              <w:vertAlign w:val="superscript"/>
            </w:rPr>
          </w:rPrChange>
        </w:rPr>
        <w:fldChar w:fldCharType="separate"/>
      </w:r>
      <w:r w:rsidR="00EC3452" w:rsidRPr="00D76B7C">
        <w:rPr>
          <w:rFonts w:ascii="仿宋" w:eastAsia="仿宋" w:hAnsi="仿宋" w:cs="Arial"/>
          <w:sz w:val="24"/>
          <w:szCs w:val="24"/>
          <w:rPrChange w:id="155" w:author="Xuening Fang" w:date="2022-04-01T16:05:00Z">
            <w:rPr>
              <w:rFonts w:ascii="仿宋" w:eastAsia="仿宋" w:hAnsi="仿宋" w:cs="Arial"/>
              <w:color w:val="FF0000"/>
              <w:sz w:val="24"/>
              <w:szCs w:val="24"/>
              <w:vertAlign w:val="superscript"/>
            </w:rPr>
          </w:rPrChange>
        </w:rPr>
        <w:t>[39]</w:t>
      </w:r>
      <w:r w:rsidR="00EC3452" w:rsidRPr="00D76B7C">
        <w:rPr>
          <w:rFonts w:ascii="仿宋" w:eastAsia="仿宋" w:hAnsi="仿宋" w:cs="Arial"/>
          <w:sz w:val="24"/>
          <w:szCs w:val="24"/>
          <w:rPrChange w:id="156" w:author="Xuening Fang" w:date="2022-04-01T16:05:00Z">
            <w:rPr>
              <w:rFonts w:ascii="仿宋" w:eastAsia="仿宋" w:hAnsi="仿宋" w:cs="Arial"/>
              <w:color w:val="FF0000"/>
              <w:sz w:val="24"/>
              <w:szCs w:val="24"/>
              <w:vertAlign w:val="superscript"/>
            </w:rPr>
          </w:rPrChange>
        </w:rPr>
        <w:fldChar w:fldCharType="end"/>
      </w:r>
      <w:del w:id="157" w:author="Xuening Fang" w:date="2022-04-01T16:03:00Z">
        <w:r w:rsidR="00EA2FC6" w:rsidRPr="00D76B7C" w:rsidDel="00D76B7C">
          <w:rPr>
            <w:rFonts w:ascii="仿宋" w:eastAsia="仿宋" w:hAnsi="仿宋" w:cs="Arial"/>
            <w:sz w:val="24"/>
            <w:szCs w:val="24"/>
            <w:rPrChange w:id="158" w:author="Xuening Fang" w:date="2022-04-01T16:05:00Z">
              <w:rPr>
                <w:rFonts w:ascii="仿宋" w:eastAsia="仿宋" w:hAnsi="仿宋" w:cs="Arial"/>
                <w:color w:val="FF0000"/>
                <w:sz w:val="24"/>
                <w:szCs w:val="24"/>
              </w:rPr>
            </w:rPrChange>
          </w:rPr>
          <w:delText>.</w:delText>
        </w:r>
      </w:del>
      <w:ins w:id="159" w:author="Xuening Fang" w:date="2022-04-01T16:03:00Z">
        <w:r w:rsidR="00D76B7C" w:rsidRPr="00D76B7C">
          <w:rPr>
            <w:rFonts w:ascii="仿宋" w:eastAsia="仿宋" w:hAnsi="仿宋" w:cs="Arial" w:hint="eastAsia"/>
            <w:sz w:val="24"/>
            <w:szCs w:val="24"/>
            <w:rPrChange w:id="160" w:author="Xuening Fang" w:date="2022-04-01T16:05:00Z">
              <w:rPr>
                <w:rFonts w:ascii="仿宋" w:eastAsia="仿宋" w:hAnsi="仿宋" w:cs="Arial" w:hint="eastAsia"/>
                <w:color w:val="FF0000"/>
                <w:sz w:val="24"/>
                <w:szCs w:val="24"/>
              </w:rPr>
            </w:rPrChange>
          </w:rPr>
          <w:t>。</w:t>
        </w:r>
      </w:ins>
    </w:p>
    <w:p w14:paraId="19EE9255" w14:textId="438B64E4" w:rsidR="00C46C2F" w:rsidRPr="004722A8" w:rsidDel="00D76B7C" w:rsidRDefault="00C46C2F" w:rsidP="004722A8">
      <w:pPr>
        <w:spacing w:after="60" w:line="276" w:lineRule="auto"/>
        <w:ind w:firstLine="420"/>
        <w:rPr>
          <w:del w:id="161" w:author="Xuening Fang" w:date="2022-04-01T16:03:00Z"/>
          <w:rFonts w:ascii="仿宋" w:eastAsia="仿宋" w:hAnsi="仿宋" w:cs="Arial"/>
          <w:sz w:val="24"/>
          <w:szCs w:val="24"/>
        </w:rPr>
      </w:pPr>
      <w:del w:id="162" w:author="Xuening Fang" w:date="2022-04-01T16:03:00Z">
        <w:r w:rsidRPr="004722A8" w:rsidDel="00D76B7C">
          <w:rPr>
            <w:rFonts w:ascii="仿宋" w:eastAsia="仿宋" w:hAnsi="仿宋" w:cs="Arial"/>
            <w:sz w:val="24"/>
            <w:szCs w:val="24"/>
          </w:rPr>
          <w:delText>关于城市生态系统服务供需</w:delText>
        </w:r>
        <w:r w:rsidRPr="004722A8" w:rsidDel="00D76B7C">
          <w:rPr>
            <w:rFonts w:ascii="仿宋" w:eastAsia="仿宋" w:hAnsi="仿宋" w:cs="Arial" w:hint="eastAsia"/>
            <w:sz w:val="24"/>
            <w:szCs w:val="24"/>
          </w:rPr>
          <w:delText>测度</w:delText>
        </w:r>
        <w:r w:rsidRPr="004722A8" w:rsidDel="00D76B7C">
          <w:rPr>
            <w:rFonts w:ascii="仿宋" w:eastAsia="仿宋" w:hAnsi="仿宋" w:cs="Arial"/>
            <w:sz w:val="24"/>
            <w:szCs w:val="24"/>
          </w:rPr>
          <w:delText>,目前还没有统一的度量标准</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_Ref99654078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[8]</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.学者常用GIS</w:delText>
        </w:r>
        <w:r w:rsidRPr="004722A8" w:rsidDel="00D76B7C">
          <w:rPr>
            <w:rFonts w:ascii="仿宋" w:eastAsia="仿宋" w:hAnsi="仿宋" w:cs="Arial" w:hint="eastAsia"/>
            <w:sz w:val="24"/>
            <w:szCs w:val="24"/>
          </w:rPr>
          <w:delText>方</w:delText>
        </w:r>
        <w:r w:rsidRPr="004722A8" w:rsidDel="00D76B7C">
          <w:rPr>
            <w:rFonts w:ascii="仿宋" w:eastAsia="仿宋" w:hAnsi="仿宋" w:cs="Arial"/>
            <w:sz w:val="24"/>
            <w:szCs w:val="24"/>
          </w:rPr>
          <w:delText>法度量其供给能力</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_Ref99654783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[28]</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_Ref99654785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[30]</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_Ref99654786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[31]</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 xml:space="preserve">. </w:delText>
        </w:r>
        <w:r w:rsidRPr="004722A8" w:rsidDel="00D76B7C">
          <w:rPr>
            <w:rFonts w:ascii="仿宋" w:eastAsia="仿宋" w:hAnsi="仿宋" w:cs="Arial" w:hint="eastAsia"/>
            <w:sz w:val="24"/>
            <w:szCs w:val="24"/>
          </w:rPr>
          <w:delText>如测算</w:delText>
        </w:r>
        <w:r w:rsidRPr="004722A8" w:rsidDel="00D76B7C">
          <w:rPr>
            <w:rFonts w:ascii="仿宋" w:eastAsia="仿宋" w:hAnsi="仿宋" w:cs="Arial"/>
            <w:sz w:val="24"/>
            <w:szCs w:val="24"/>
          </w:rPr>
          <w:delText>基础设施与居民点的距离</w:delText>
        </w:r>
        <w:r w:rsidRPr="004722A8" w:rsidDel="00D76B7C">
          <w:rPr>
            <w:rFonts w:ascii="仿宋" w:eastAsia="仿宋" w:hAnsi="仿宋" w:cs="Arial" w:hint="eastAsia"/>
            <w:sz w:val="24"/>
            <w:szCs w:val="24"/>
          </w:rPr>
          <w:delText>、</w:delText>
        </w:r>
        <w:r w:rsidRPr="004722A8" w:rsidDel="00D76B7C">
          <w:rPr>
            <w:rFonts w:ascii="仿宋" w:eastAsia="仿宋" w:hAnsi="仿宋" w:cs="Arial"/>
            <w:sz w:val="24"/>
            <w:szCs w:val="24"/>
          </w:rPr>
          <w:delText>密度</w:delText>
        </w:r>
        <w:r w:rsidRPr="004722A8" w:rsidDel="00D76B7C">
          <w:rPr>
            <w:rFonts w:ascii="仿宋" w:eastAsia="仿宋" w:hAnsi="仿宋" w:cs="Arial" w:hint="eastAsia"/>
            <w:sz w:val="24"/>
            <w:szCs w:val="24"/>
          </w:rPr>
          <w:delText>和</w:delText>
        </w:r>
        <w:r w:rsidRPr="004722A8" w:rsidDel="00D76B7C">
          <w:rPr>
            <w:rFonts w:ascii="仿宋" w:eastAsia="仿宋" w:hAnsi="仿宋" w:cs="Arial"/>
            <w:sz w:val="24"/>
            <w:szCs w:val="24"/>
          </w:rPr>
          <w:delText>缓冲区内公园面积等</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_Ref99654817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[32]</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_Ref99654819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[33]</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_Ref99654820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[34]</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_Ref99654822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[35]</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.单一GIS</w:delText>
        </w:r>
        <w:r w:rsidRPr="004722A8" w:rsidDel="00D76B7C">
          <w:rPr>
            <w:rFonts w:ascii="仿宋" w:eastAsia="仿宋" w:hAnsi="仿宋" w:cs="Arial" w:hint="eastAsia"/>
            <w:sz w:val="24"/>
            <w:szCs w:val="24"/>
          </w:rPr>
          <w:delText>方</w:delText>
        </w:r>
        <w:r w:rsidRPr="004722A8" w:rsidDel="00D76B7C">
          <w:rPr>
            <w:rFonts w:ascii="仿宋" w:eastAsia="仿宋" w:hAnsi="仿宋" w:cs="Arial"/>
            <w:sz w:val="24"/>
            <w:szCs w:val="24"/>
          </w:rPr>
          <w:delText>法不足以捕捉公园的所有服务特点</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_Ref99654785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[30]</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,且由于公园种类,大小,服务的人群不同所造成的异质性,使得</w:delText>
        </w:r>
        <w:r w:rsidRPr="004722A8" w:rsidDel="00D76B7C">
          <w:rPr>
            <w:rFonts w:ascii="仿宋" w:eastAsia="仿宋" w:hAnsi="仿宋" w:cs="Arial" w:hint="eastAsia"/>
            <w:sz w:val="24"/>
            <w:szCs w:val="24"/>
          </w:rPr>
          <w:delText>供需</w:delText>
        </w:r>
        <w:r w:rsidRPr="004722A8" w:rsidDel="00D76B7C">
          <w:rPr>
            <w:rFonts w:ascii="仿宋" w:eastAsia="仿宋" w:hAnsi="仿宋" w:cs="Arial"/>
            <w:sz w:val="24"/>
            <w:szCs w:val="24"/>
          </w:rPr>
          <w:delText>评估更为困难</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_Ref99654883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[36]</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w:delText>
        </w:r>
        <w:commentRangeStart w:id="163"/>
        <w:r w:rsidRPr="004722A8" w:rsidDel="00D76B7C">
          <w:rPr>
            <w:rFonts w:ascii="仿宋" w:eastAsia="仿宋" w:hAnsi="仿宋" w:cs="Arial" w:hint="eastAsia"/>
            <w:color w:val="FF0000"/>
            <w:sz w:val="24"/>
            <w:szCs w:val="24"/>
          </w:rPr>
          <w:delText>利用群众参与的方法改进生态系统服务需求评估;结合生态阈值进行生态系统服务供需分析;使用多尺度方法,综合考虑局部与区域规划及其交叉尺度的相互作用是改善生态系统服务供需分析的重要方法</w:delText>
        </w:r>
        <w:commentRangeEnd w:id="163"/>
        <w:r w:rsidR="000A77F8" w:rsidDel="00D76B7C">
          <w:rPr>
            <w:rStyle w:val="a9"/>
          </w:rPr>
          <w:commentReference w:id="163"/>
        </w:r>
        <w:r w:rsidR="00EC3452" w:rsidRPr="004722A8" w:rsidDel="00D76B7C">
          <w:rPr>
            <w:rFonts w:ascii="仿宋" w:eastAsia="仿宋" w:hAnsi="仿宋" w:cs="Arial"/>
            <w:color w:val="FF0000"/>
            <w:sz w:val="24"/>
            <w:szCs w:val="24"/>
            <w:vertAlign w:val="superscript"/>
          </w:rPr>
          <w:fldChar w:fldCharType="begin"/>
        </w:r>
        <w:r w:rsidR="00EC3452" w:rsidRPr="004722A8" w:rsidDel="00D76B7C">
          <w:rPr>
            <w:rFonts w:ascii="仿宋" w:eastAsia="仿宋" w:hAnsi="仿宋" w:cs="Arial"/>
            <w:color w:val="FF0000"/>
            <w:sz w:val="24"/>
            <w:szCs w:val="24"/>
            <w:vertAlign w:val="superscript"/>
          </w:rPr>
          <w:delInstrText xml:space="preserve"> </w:delInstrText>
        </w:r>
        <w:r w:rsidR="00EC3452" w:rsidRPr="004722A8" w:rsidDel="00D76B7C">
          <w:rPr>
            <w:rFonts w:ascii="仿宋" w:eastAsia="仿宋" w:hAnsi="仿宋" w:cs="Arial" w:hint="eastAsia"/>
            <w:color w:val="FF0000"/>
            <w:sz w:val="24"/>
            <w:szCs w:val="24"/>
            <w:vertAlign w:val="superscript"/>
          </w:rPr>
          <w:delInstrText>REF _Ref99654912 \r \h</w:delInstrText>
        </w:r>
        <w:r w:rsidR="00EC3452" w:rsidRPr="004722A8" w:rsidDel="00D76B7C">
          <w:rPr>
            <w:rFonts w:ascii="仿宋" w:eastAsia="仿宋" w:hAnsi="仿宋" w:cs="Arial"/>
            <w:color w:val="FF0000"/>
            <w:sz w:val="24"/>
            <w:szCs w:val="24"/>
            <w:vertAlign w:val="superscript"/>
          </w:rPr>
          <w:delInstrText xml:space="preserve">  \* MERGEFORMAT </w:delInstrText>
        </w:r>
        <w:r w:rsidR="00EC3452" w:rsidRPr="004722A8" w:rsidDel="00D76B7C">
          <w:rPr>
            <w:rFonts w:ascii="仿宋" w:eastAsia="仿宋" w:hAnsi="仿宋" w:cs="Arial"/>
            <w:color w:val="FF0000"/>
            <w:sz w:val="24"/>
            <w:szCs w:val="24"/>
            <w:vertAlign w:val="superscript"/>
          </w:rPr>
        </w:r>
        <w:r w:rsidR="00EC3452" w:rsidRPr="004722A8" w:rsidDel="00D76B7C">
          <w:rPr>
            <w:rFonts w:ascii="仿宋" w:eastAsia="仿宋" w:hAnsi="仿宋" w:cs="Arial"/>
            <w:color w:val="FF0000"/>
            <w:sz w:val="24"/>
            <w:szCs w:val="24"/>
            <w:vertAlign w:val="superscript"/>
          </w:rPr>
          <w:fldChar w:fldCharType="separate"/>
        </w:r>
        <w:r w:rsidR="00EC3452" w:rsidRPr="004722A8" w:rsidDel="00D76B7C">
          <w:rPr>
            <w:rFonts w:ascii="仿宋" w:eastAsia="仿宋" w:hAnsi="仿宋" w:cs="Arial"/>
            <w:color w:val="FF0000"/>
            <w:sz w:val="24"/>
            <w:szCs w:val="24"/>
            <w:vertAlign w:val="superscript"/>
          </w:rPr>
          <w:delText>[37]</w:delText>
        </w:r>
        <w:r w:rsidR="00EC3452" w:rsidRPr="004722A8" w:rsidDel="00D76B7C">
          <w:rPr>
            <w:rFonts w:ascii="仿宋" w:eastAsia="仿宋" w:hAnsi="仿宋" w:cs="Arial"/>
            <w:color w:val="FF0000"/>
            <w:sz w:val="24"/>
            <w:szCs w:val="24"/>
            <w:vertAlign w:val="superscript"/>
          </w:rPr>
          <w:fldChar w:fldCharType="end"/>
        </w:r>
        <w:r w:rsidR="00EC3452" w:rsidRPr="004722A8" w:rsidDel="00D76B7C">
          <w:rPr>
            <w:rFonts w:ascii="仿宋" w:eastAsia="仿宋" w:hAnsi="仿宋" w:cs="Arial" w:hint="eastAsia"/>
            <w:color w:val="FF0000"/>
            <w:sz w:val="24"/>
            <w:szCs w:val="24"/>
          </w:rPr>
          <w:delText>.</w:delText>
        </w:r>
      </w:del>
    </w:p>
    <w:p w14:paraId="16D85A3B" w14:textId="6C473919" w:rsidR="00C46C2F" w:rsidRDefault="00C46C2F" w:rsidP="00123360">
      <w:pPr>
        <w:widowControl/>
        <w:ind w:firstLine="420"/>
        <w:rPr>
          <w:ins w:id="164" w:author="Xuening Fang" w:date="2022-04-01T15:37:00Z"/>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41751036" w14:textId="77777777" w:rsidR="0032019F" w:rsidRPr="00971534" w:rsidRDefault="0032019F" w:rsidP="00123360">
      <w:pPr>
        <w:widowControl/>
        <w:ind w:firstLine="420"/>
        <w:rPr>
          <w:rFonts w:ascii="仿宋" w:eastAsia="仿宋" w:hAnsi="仿宋" w:cs="宋体"/>
          <w:kern w:val="0"/>
          <w:sz w:val="24"/>
          <w:szCs w:val="24"/>
        </w:rPr>
      </w:pPr>
    </w:p>
    <w:p w14:paraId="1A02BF63" w14:textId="67BC2797" w:rsidR="00123360" w:rsidRDefault="00123360" w:rsidP="00123360">
      <w:pPr>
        <w:pStyle w:val="1"/>
      </w:pPr>
      <w:r>
        <w:rPr>
          <w:rFonts w:hint="eastAsia"/>
        </w:rPr>
        <w:t>问题总结</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commentRangeStart w:id="165"/>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commentRangeEnd w:id="165"/>
      <w:r w:rsidR="00D7097B">
        <w:rPr>
          <w:rStyle w:val="a9"/>
        </w:rPr>
        <w:commentReference w:id="165"/>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commentRangeStart w:id="166"/>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commentRangeEnd w:id="166"/>
      <w:r w:rsidR="00D7097B">
        <w:rPr>
          <w:rStyle w:val="a9"/>
        </w:rPr>
        <w:commentReference w:id="166"/>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7E37CEE" w:rsidR="00F71CFB" w:rsidRPr="00F71CFB" w:rsidRDefault="00F71CFB" w:rsidP="00F71CFB">
      <w:pPr>
        <w:pStyle w:val="a6"/>
        <w:numPr>
          <w:ilvl w:val="0"/>
          <w:numId w:val="4"/>
        </w:numPr>
        <w:ind w:firstLineChars="0"/>
        <w:rPr>
          <w:rFonts w:ascii="仿宋" w:eastAsia="仿宋" w:hAnsi="仿宋" w:cs="宋体"/>
          <w:kern w:val="0"/>
          <w:sz w:val="24"/>
          <w:szCs w:val="24"/>
        </w:rPr>
      </w:pPr>
      <w:commentRangeStart w:id="167"/>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commentRangeEnd w:id="167"/>
      <w:r w:rsidR="00AD1D53">
        <w:rPr>
          <w:rStyle w:val="a9"/>
        </w:rPr>
        <w:commentReference w:id="167"/>
      </w:r>
      <w:r w:rsidRPr="00F71CFB">
        <w:rPr>
          <w:rFonts w:ascii="仿宋" w:eastAsia="仿宋" w:hAnsi="仿宋" w:cs="宋体" w:hint="eastAsia"/>
          <w:kern w:val="0"/>
          <w:sz w:val="24"/>
          <w:szCs w:val="24"/>
        </w:rPr>
        <w:t>能否考虑市区/郊区的差异?距离市中心的梯度?</w:t>
      </w:r>
    </w:p>
    <w:p w14:paraId="4356276C" w14:textId="77777777" w:rsidR="006C790C" w:rsidRPr="0038040F" w:rsidRDefault="006C790C" w:rsidP="006C790C">
      <w:pPr>
        <w:rPr>
          <w:ins w:id="168" w:author="Xuening Fang" w:date="2022-04-01T16:24:00Z"/>
          <w:b/>
        </w:rPr>
      </w:pPr>
      <w:ins w:id="169" w:author="Xuening Fang" w:date="2022-04-01T16:24:00Z">
        <w:r w:rsidRPr="0038040F">
          <w:rPr>
            <w:rFonts w:hint="eastAsia"/>
            <w:b/>
          </w:rPr>
          <w:t>研究方法：</w:t>
        </w:r>
      </w:ins>
    </w:p>
    <w:p w14:paraId="5B332370" w14:textId="77777777" w:rsidR="006C790C" w:rsidRDefault="006C790C" w:rsidP="006C790C">
      <w:pPr>
        <w:pStyle w:val="a6"/>
        <w:widowControl/>
        <w:numPr>
          <w:ilvl w:val="0"/>
          <w:numId w:val="7"/>
        </w:numPr>
        <w:spacing w:after="160" w:line="259" w:lineRule="auto"/>
        <w:ind w:firstLineChars="0"/>
        <w:jc w:val="left"/>
        <w:rPr>
          <w:ins w:id="170" w:author="Xuening Fang" w:date="2022-04-01T16:24:00Z"/>
        </w:rPr>
      </w:pPr>
      <w:ins w:id="171" w:author="Xuening Fang" w:date="2022-04-01T16:24:00Z">
        <w:r>
          <w:rPr>
            <w:rFonts w:hint="eastAsia"/>
          </w:rPr>
          <w:t>研究区介绍</w:t>
        </w:r>
      </w:ins>
    </w:p>
    <w:p w14:paraId="53E36B49" w14:textId="77777777" w:rsidR="006C790C" w:rsidRDefault="006C790C" w:rsidP="006C790C">
      <w:pPr>
        <w:pStyle w:val="a6"/>
        <w:widowControl/>
        <w:numPr>
          <w:ilvl w:val="0"/>
          <w:numId w:val="7"/>
        </w:numPr>
        <w:spacing w:after="160" w:line="259" w:lineRule="auto"/>
        <w:ind w:firstLineChars="0"/>
        <w:jc w:val="left"/>
        <w:rPr>
          <w:ins w:id="172" w:author="Xuening Fang" w:date="2022-04-01T16:24:00Z"/>
        </w:rPr>
      </w:pPr>
      <w:ins w:id="173" w:author="Xuening Fang" w:date="2022-04-01T16:24:00Z">
        <w:r>
          <w:rPr>
            <w:rFonts w:hint="eastAsia"/>
          </w:rPr>
          <w:t>文化生态系统服务供给制图</w:t>
        </w:r>
      </w:ins>
    </w:p>
    <w:p w14:paraId="5697A310" w14:textId="77777777" w:rsidR="006C790C" w:rsidRDefault="006C790C" w:rsidP="006C790C">
      <w:pPr>
        <w:pStyle w:val="a6"/>
        <w:ind w:left="360" w:firstLineChars="0" w:firstLine="0"/>
        <w:rPr>
          <w:ins w:id="174" w:author="Xuening Fang" w:date="2022-04-01T16:24:00Z"/>
        </w:rPr>
      </w:pPr>
      <w:ins w:id="175" w:author="Xuening Fang" w:date="2022-04-01T16:24:00Z">
        <w:r>
          <w:fldChar w:fldCharType="begin">
            <w:fldData xml:space="preserve">PEVuZE5vdGU+PENpdGU+PEF1dGhvcj5CYXJvPC9BdXRob3I+PFllYXI+MjAxNjwvWWVhcj48UmVj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</w:fldData>
          </w:fldChar>
        </w:r>
        <w:r>
          <w:instrText xml:space="preserve"> ADDIN EN.CITE </w:instrText>
        </w:r>
        <w:r>
          <w:fldChar w:fldCharType="begin">
            <w:fldData xml:space="preserve">PEVuZE5vdGU+PENpdGU+PEF1dGhvcj5CYXJvPC9BdXRob3I+PFllYXI+MjAxNjwvWWVhcj48UmVj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</w:fldData>
          </w:fldChar>
        </w:r>
        <w:r>
          <w:instrText xml:space="preserve"> ADDIN EN.CITE.DATA </w:instrText>
        </w:r>
        <w:r>
          <w:fldChar w:fldCharType="end"/>
        </w:r>
        <w:r>
          <w:fldChar w:fldCharType="separate"/>
        </w:r>
        <w:r>
          <w:rPr>
            <w:noProof/>
          </w:rPr>
          <w:t>(Baro et al. 2016, Bing et al. 2021)</w:t>
        </w:r>
        <w:r>
          <w:fldChar w:fldCharType="end"/>
        </w:r>
      </w:ins>
    </w:p>
    <w:p w14:paraId="12578AF6" w14:textId="77777777" w:rsidR="006C790C" w:rsidRDefault="006C790C" w:rsidP="006C790C">
      <w:pPr>
        <w:pStyle w:val="a6"/>
        <w:widowControl/>
        <w:numPr>
          <w:ilvl w:val="0"/>
          <w:numId w:val="7"/>
        </w:numPr>
        <w:spacing w:after="160" w:line="259" w:lineRule="auto"/>
        <w:ind w:firstLineChars="0"/>
        <w:jc w:val="left"/>
        <w:rPr>
          <w:ins w:id="176" w:author="Xuening Fang" w:date="2022-04-01T16:24:00Z"/>
        </w:rPr>
      </w:pPr>
      <w:ins w:id="177" w:author="Xuening Fang" w:date="2022-04-01T16:24:00Z">
        <w:r>
          <w:rPr>
            <w:rFonts w:hint="eastAsia"/>
          </w:rPr>
          <w:t>文化生态系统服务需求制图</w:t>
        </w:r>
      </w:ins>
    </w:p>
    <w:p w14:paraId="437AB34B" w14:textId="77777777" w:rsidR="006C790C" w:rsidRDefault="006C790C" w:rsidP="006C790C">
      <w:pPr>
        <w:pStyle w:val="a6"/>
        <w:ind w:left="360" w:firstLineChars="0" w:firstLine="0"/>
        <w:rPr>
          <w:ins w:id="178" w:author="Xuening Fang" w:date="2022-04-01T16:24:00Z"/>
        </w:rPr>
      </w:pPr>
      <w:ins w:id="179" w:author="Xuening Fang" w:date="2022-04-01T16:24:00Z">
        <w:r>
          <w:fldChar w:fldCharType="begin">
            <w:fldData xml:space="preserve">PEVuZE5vdGU+PENpdGU+PEF1dGhvcj5CYXJvPC9BdXRob3I+PFllYXI+MjAxNjwvWWVhcj48UmVj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</w:fldData>
          </w:fldChar>
        </w:r>
        <w:r>
          <w:instrText xml:space="preserve"> ADDIN EN.CITE </w:instrText>
        </w:r>
        <w:r>
          <w:fldChar w:fldCharType="begin">
            <w:fldData xml:space="preserve">PEVuZE5vdGU+PENpdGU+PEF1dGhvcj5CYXJvPC9BdXRob3I+PFllYXI+MjAxNjwvWWVhcj48UmVj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</w:fldData>
          </w:fldChar>
        </w:r>
        <w:r>
          <w:instrText xml:space="preserve"> ADDIN EN.CITE.DATA </w:instrText>
        </w:r>
        <w:r>
          <w:fldChar w:fldCharType="end"/>
        </w:r>
        <w:r>
          <w:fldChar w:fldCharType="separate"/>
        </w:r>
        <w:r>
          <w:rPr>
            <w:noProof/>
          </w:rPr>
          <w:t>(Baro et al. 2016)</w:t>
        </w:r>
        <w:r>
          <w:fldChar w:fldCharType="end"/>
        </w:r>
        <w:bookmarkStart w:id="180" w:name="_GoBack"/>
        <w:bookmarkEnd w:id="180"/>
      </w:ins>
    </w:p>
    <w:p w14:paraId="553D195D" w14:textId="77777777" w:rsidR="006C790C" w:rsidRDefault="006C790C" w:rsidP="006C790C">
      <w:pPr>
        <w:pStyle w:val="a6"/>
        <w:widowControl/>
        <w:numPr>
          <w:ilvl w:val="0"/>
          <w:numId w:val="7"/>
        </w:numPr>
        <w:spacing w:after="160" w:line="259" w:lineRule="auto"/>
        <w:ind w:firstLineChars="0"/>
        <w:jc w:val="left"/>
        <w:rPr>
          <w:ins w:id="181" w:author="Xuening Fang" w:date="2022-04-01T16:24:00Z"/>
        </w:rPr>
      </w:pPr>
      <w:ins w:id="182" w:author="Xuening Fang" w:date="2022-04-01T16:24:00Z">
        <w:r>
          <w:rPr>
            <w:rFonts w:hint="eastAsia"/>
          </w:rPr>
          <w:t>文化生态系统服务供给与需求空间匹配度分析</w:t>
        </w:r>
      </w:ins>
    </w:p>
    <w:p w14:paraId="2402EBD0" w14:textId="77777777" w:rsidR="006C790C" w:rsidRDefault="006C790C" w:rsidP="006C790C">
      <w:pPr>
        <w:pStyle w:val="a6"/>
        <w:ind w:left="360" w:firstLineChars="0" w:firstLine="0"/>
        <w:rPr>
          <w:ins w:id="183" w:author="Xuening Fang" w:date="2022-04-01T16:24:00Z"/>
        </w:rPr>
      </w:pPr>
      <w:ins w:id="184" w:author="Xuening Fang" w:date="2022-04-01T16:24:00Z">
        <w:r>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instrText xml:space="preserve"> ADDIN EN.CITE </w:instrText>
        </w:r>
        <w:r>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instrText xml:space="preserve"> ADDIN EN.CITE.DATA </w:instrText>
        </w:r>
        <w:r>
          <w:fldChar w:fldCharType="end"/>
        </w:r>
        <w:r>
          <w:fldChar w:fldCharType="separate"/>
        </w:r>
        <w:r>
          <w:rPr>
            <w:noProof/>
          </w:rPr>
          <w:t>(Herreros-Cantis and McPhearson 2021)</w:t>
        </w:r>
        <w:r>
          <w:fldChar w:fldCharType="end"/>
        </w:r>
      </w:ins>
    </w:p>
    <w:p w14:paraId="1F1D5B0A" w14:textId="77777777" w:rsidR="006C790C" w:rsidRDefault="006C790C" w:rsidP="006C790C">
      <w:pPr>
        <w:pStyle w:val="a6"/>
        <w:widowControl/>
        <w:numPr>
          <w:ilvl w:val="0"/>
          <w:numId w:val="7"/>
        </w:numPr>
        <w:spacing w:after="160" w:line="259" w:lineRule="auto"/>
        <w:ind w:firstLineChars="0"/>
        <w:jc w:val="left"/>
        <w:rPr>
          <w:ins w:id="185" w:author="Xuening Fang" w:date="2022-04-01T16:24:00Z"/>
        </w:rPr>
      </w:pPr>
      <w:ins w:id="186" w:author="Xuening Fang" w:date="2022-04-01T16:24:00Z">
        <w:r>
          <w:rPr>
            <w:rFonts w:hint="eastAsia"/>
          </w:rPr>
          <w:t>不同人群中文化生态系统服务供需匹配度比较</w:t>
        </w:r>
      </w:ins>
    </w:p>
    <w:p w14:paraId="443A4541" w14:textId="77777777" w:rsidR="006C790C" w:rsidRDefault="006C790C" w:rsidP="006C790C">
      <w:pPr>
        <w:pStyle w:val="a6"/>
        <w:ind w:left="360" w:firstLineChars="0" w:firstLine="0"/>
        <w:rPr>
          <w:ins w:id="187" w:author="Xuening Fang" w:date="2022-04-01T16:24:00Z"/>
        </w:rPr>
      </w:pPr>
      <w:ins w:id="188" w:author="Xuening Fang" w:date="2022-04-01T16:24:00Z">
        <w:r>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instrText xml:space="preserve"> ADDIN EN.CITE </w:instrText>
        </w:r>
        <w:r>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instrText xml:space="preserve"> ADDIN EN.CITE.DATA </w:instrText>
        </w:r>
        <w:r>
          <w:fldChar w:fldCharType="end"/>
        </w:r>
        <w:r>
          <w:fldChar w:fldCharType="separate"/>
        </w:r>
        <w:r>
          <w:rPr>
            <w:noProof/>
          </w:rPr>
          <w:t>(Herreros-Cantis and McPhearson 2021)</w:t>
        </w:r>
        <w:r>
          <w:fldChar w:fldCharType="end"/>
        </w:r>
      </w:ins>
    </w:p>
    <w:p w14:paraId="0A7FB86A" w14:textId="77777777" w:rsidR="006C790C" w:rsidRDefault="006C790C" w:rsidP="006C790C">
      <w:pPr>
        <w:pStyle w:val="a6"/>
        <w:ind w:firstLineChars="0" w:firstLine="0"/>
        <w:rPr>
          <w:ins w:id="189" w:author="Xuening Fang" w:date="2022-04-01T16:24:00Z"/>
          <w:b/>
        </w:rPr>
      </w:pPr>
      <w:ins w:id="190" w:author="Xuening Fang" w:date="2022-04-01T16:24:00Z">
        <w:r w:rsidRPr="0038040F">
          <w:rPr>
            <w:rFonts w:hint="eastAsia"/>
            <w:b/>
          </w:rPr>
          <w:t>研究</w:t>
        </w:r>
        <w:r>
          <w:rPr>
            <w:rFonts w:hint="eastAsia"/>
            <w:b/>
          </w:rPr>
          <w:t>结果</w:t>
        </w:r>
        <w:r w:rsidRPr="0038040F">
          <w:rPr>
            <w:rFonts w:hint="eastAsia"/>
            <w:b/>
          </w:rPr>
          <w:t>：</w:t>
        </w:r>
      </w:ins>
    </w:p>
    <w:p w14:paraId="60D28044" w14:textId="77777777" w:rsidR="006C790C" w:rsidRDefault="006C790C" w:rsidP="006C790C">
      <w:pPr>
        <w:pStyle w:val="a6"/>
        <w:widowControl/>
        <w:numPr>
          <w:ilvl w:val="0"/>
          <w:numId w:val="8"/>
        </w:numPr>
        <w:spacing w:after="160" w:line="259" w:lineRule="auto"/>
        <w:ind w:firstLineChars="0"/>
        <w:jc w:val="left"/>
        <w:rPr>
          <w:ins w:id="191" w:author="Xuening Fang" w:date="2022-04-01T16:24:00Z"/>
          <w:b/>
        </w:rPr>
      </w:pPr>
      <w:ins w:id="192" w:author="Xuening Fang" w:date="2022-04-01T16:24:00Z">
        <w:r>
          <w:rPr>
            <w:rFonts w:hint="eastAsia"/>
            <w:b/>
          </w:rPr>
          <w:lastRenderedPageBreak/>
          <w:t>文化服务空间匹配性</w:t>
        </w:r>
      </w:ins>
    </w:p>
    <w:p w14:paraId="068F8EAB" w14:textId="77777777" w:rsidR="006C790C" w:rsidRDefault="006C790C" w:rsidP="006C790C">
      <w:pPr>
        <w:pStyle w:val="a6"/>
        <w:ind w:left="360" w:firstLineChars="0" w:firstLine="0"/>
        <w:rPr>
          <w:ins w:id="193" w:author="Xuening Fang" w:date="2022-04-01T16:24:00Z"/>
          <w:b/>
        </w:rPr>
      </w:pPr>
    </w:p>
    <w:p w14:paraId="4C60E10E" w14:textId="77777777" w:rsidR="006C790C" w:rsidRPr="0038040F" w:rsidRDefault="006C790C" w:rsidP="006C790C">
      <w:pPr>
        <w:pStyle w:val="a6"/>
        <w:widowControl/>
        <w:numPr>
          <w:ilvl w:val="0"/>
          <w:numId w:val="8"/>
        </w:numPr>
        <w:spacing w:after="160" w:line="259" w:lineRule="auto"/>
        <w:ind w:firstLineChars="0"/>
        <w:jc w:val="left"/>
        <w:rPr>
          <w:ins w:id="194" w:author="Xuening Fang" w:date="2022-04-01T16:24:00Z"/>
          <w:b/>
        </w:rPr>
      </w:pPr>
      <w:ins w:id="195" w:author="Xuening Fang" w:date="2022-04-01T16:24:00Z">
        <w:r>
          <w:rPr>
            <w:rFonts w:hint="eastAsia"/>
            <w:b/>
          </w:rPr>
          <w:t>基于文化服务供需不平衡的环境公平性</w:t>
        </w:r>
      </w:ins>
    </w:p>
    <w:p w14:paraId="3E5F6ADC" w14:textId="77777777" w:rsidR="000D39D8" w:rsidRPr="006C790C" w:rsidRDefault="000D39D8" w:rsidP="000D39D8">
      <w:pPr>
        <w:rPr>
          <w:rPrChange w:id="196" w:author="Xuening Fang" w:date="2022-04-01T16:24:00Z">
            <w:rPr/>
          </w:rPrChange>
        </w:rPr>
      </w:pPr>
    </w:p>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97"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197"/>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8"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198"/>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9"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199"/>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00"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200"/>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01"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201"/>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202"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202"/>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203" w:name="_Ref99654053"/>
      <w:proofErr w:type="spellStart"/>
      <w:r w:rsidRPr="00523F97">
        <w:rPr>
          <w:rFonts w:ascii="Arial" w:hAnsi="宋体" w:cs="Arial"/>
          <w:sz w:val="22"/>
          <w:szCs w:val="24"/>
        </w:rPr>
        <w:t>Koc</w:t>
      </w:r>
      <w:proofErr w:type="spellEnd"/>
      <w:r w:rsidRPr="00523F97">
        <w:rPr>
          <w:rFonts w:ascii="Arial" w:hAnsi="宋体" w:cs="Arial"/>
          <w:sz w:val="22"/>
          <w:szCs w:val="24"/>
        </w:rPr>
        <w:t>, C. B., P. Osmond, and A. Peters. 2017. Towards a comprehensive green infrastructure typology: a systematic review of approaches, methods and typologies. Urban Ecosystems 20:15-35.</w:t>
      </w:r>
      <w:bookmarkEnd w:id="203"/>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204"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0"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204"/>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205"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205"/>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06" w:name="_Ref99654113"/>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206"/>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07" w:name="_Ref99654130"/>
      <w:r w:rsidRPr="00523F97">
        <w:rPr>
          <w:rFonts w:ascii="Arial" w:hAnsi="宋体" w:cs="Arial"/>
          <w:sz w:val="22"/>
          <w:szCs w:val="24"/>
        </w:rPr>
        <w:t>Liu, Z.H., Huang, Q.D., Yang, H.Y., 2021. Supply-demand spatial patterns of park cultural services in megalopolis area of Shenzhen, China. Ecol. Ind. 121.</w:t>
      </w:r>
      <w:bookmarkEnd w:id="207"/>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208"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208"/>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209" w:name="_Ref99654238"/>
      <w:r w:rsidRPr="00523F97">
        <w:rPr>
          <w:rFonts w:ascii="Arial" w:hAnsi="宋体" w:cs="Arial"/>
          <w:sz w:val="22"/>
          <w:szCs w:val="24"/>
        </w:rPr>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2012. Mapping ecosystem service supply, demand and budgets. Ecological Indicators 21:17-29.</w:t>
      </w:r>
      <w:bookmarkEnd w:id="209"/>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210"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210"/>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211"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211"/>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12"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212"/>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213" w:name="_Ref99654335"/>
      <w:r w:rsidRPr="00523F97">
        <w:rPr>
          <w:rFonts w:ascii="Arial" w:hAnsi="宋体" w:cs="Arial"/>
          <w:sz w:val="22"/>
          <w:szCs w:val="24"/>
        </w:rPr>
        <w:lastRenderedPageBreak/>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213"/>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214"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r w:rsidRPr="00F92943">
        <w:rPr>
          <w:rFonts w:ascii="Arial" w:hAnsi="宋体" w:cs="Arial" w:hint="eastAsia"/>
          <w:sz w:val="22"/>
          <w:szCs w:val="24"/>
        </w:rPr>
        <w:t>Pablo</w:t>
      </w:r>
      <w:proofErr w:type="gramStart"/>
      <w:r w:rsidRPr="00F92943">
        <w:rPr>
          <w:rFonts w:ascii="Arial" w:hAnsi="宋体" w:cs="Arial" w:hint="eastAsia"/>
          <w:sz w:val="22"/>
          <w:szCs w:val="24"/>
        </w:rPr>
        <w:t>,McPhearson</w:t>
      </w:r>
      <w:proofErr w:type="spellEnd"/>
      <w:proofErr w:type="gramEnd"/>
      <w:r w:rsidRPr="00F92943">
        <w:rPr>
          <w:rFonts w:ascii="Arial" w:hAnsi="宋体" w:cs="Arial" w:hint="eastAsia"/>
          <w:sz w:val="22"/>
          <w:szCs w:val="24"/>
        </w:rPr>
        <w:t xml:space="preserve"> </w:t>
      </w:r>
      <w:proofErr w:type="spellStart"/>
      <w:r w:rsidRPr="00F92943">
        <w:rPr>
          <w:rFonts w:ascii="Arial" w:hAnsi="宋体" w:cs="Arial" w:hint="eastAsia"/>
          <w:sz w:val="22"/>
          <w:szCs w:val="24"/>
        </w:rPr>
        <w:t>Timon</w:t>
      </w:r>
      <w:proofErr w:type="spellEnd"/>
      <w:r w:rsidRPr="00F92943">
        <w:rPr>
          <w:rFonts w:ascii="Arial" w:hAnsi="宋体" w:cs="Arial" w:hint="eastAsia"/>
          <w:sz w:val="22"/>
          <w:szCs w:val="24"/>
        </w:rPr>
        <w:t>. Mapping supply of and demand for ecosystem services to assess environmental justice in New York City</w:t>
      </w:r>
      <w:proofErr w:type="gramStart"/>
      <w:r w:rsidRPr="00F92943">
        <w:rPr>
          <w:rFonts w:ascii="Arial" w:hAnsi="宋体" w:cs="Arial" w:hint="eastAsia"/>
          <w:sz w:val="22"/>
          <w:szCs w:val="24"/>
        </w:rPr>
        <w:t>.[</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publication of the Ecological Society of America,2021,31(6).</w:t>
      </w:r>
      <w:bookmarkEnd w:id="214"/>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15"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215"/>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16"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216"/>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17"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217"/>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18"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218"/>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19" w:name="_Ref99654450"/>
      <w:r w:rsidRPr="00523F97">
        <w:rPr>
          <w:rFonts w:ascii="Arial" w:hAnsi="宋体" w:cs="Arial"/>
          <w:sz w:val="22"/>
          <w:szCs w:val="24"/>
        </w:rPr>
        <w:t>Nero, B. F. (2017). Urban green space dynamics and socio-environmental inequity: Multi- resolution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219"/>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0"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220"/>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1"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221"/>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2"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222"/>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3"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223"/>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224" w:name="_Ref99654783"/>
      <w:r w:rsidRPr="00523F97">
        <w:rPr>
          <w:rFonts w:ascii="Arial" w:hAnsi="宋体" w:cs="Arial"/>
          <w:sz w:val="22"/>
          <w:szCs w:val="24"/>
        </w:rPr>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224"/>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sz w:val="22"/>
          <w:szCs w:val="24"/>
        </w:rPr>
      </w:pPr>
      <w:bookmarkStart w:id="225" w:name="_Ref99654711"/>
      <w:r w:rsidRPr="00523F97">
        <w:rPr>
          <w:rFonts w:ascii="Arial" w:hAnsi="宋体" w:cs="Arial" w:hint="eastAsia"/>
          <w:sz w:val="22"/>
          <w:szCs w:val="24"/>
        </w:rPr>
        <w:t xml:space="preserve">Bing </w:t>
      </w:r>
      <w:proofErr w:type="spellStart"/>
      <w:r w:rsidRPr="00523F97">
        <w:rPr>
          <w:rFonts w:ascii="Arial" w:hAnsi="宋体" w:cs="Arial" w:hint="eastAsia"/>
          <w:sz w:val="22"/>
          <w:szCs w:val="24"/>
        </w:rPr>
        <w:t>Zhenhua</w:t>
      </w:r>
      <w:proofErr w:type="gramStart"/>
      <w:r w:rsidRPr="00523F97">
        <w:rPr>
          <w:rFonts w:ascii="Arial" w:hAnsi="宋体" w:cs="Arial" w:hint="eastAsia"/>
          <w:sz w:val="22"/>
          <w:szCs w:val="24"/>
        </w:rPr>
        <w:t>,Qiu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225"/>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6"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226"/>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7"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227"/>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228"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228"/>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29"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229"/>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30"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230"/>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31" w:name="_Ref99654822"/>
      <w:proofErr w:type="spellStart"/>
      <w:r w:rsidRPr="00523F97">
        <w:rPr>
          <w:rFonts w:ascii="Arial" w:hAnsi="宋体" w:cs="Arial"/>
          <w:sz w:val="22"/>
          <w:szCs w:val="24"/>
        </w:rPr>
        <w:lastRenderedPageBreak/>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231"/>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232"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4(2), 189</w:t>
      </w:r>
      <w:r w:rsidRPr="00F92943">
        <w:rPr>
          <w:rFonts w:ascii="Arial" w:hAnsi="宋体" w:cs="Arial"/>
          <w:sz w:val="22"/>
          <w:szCs w:val="24"/>
        </w:rPr>
        <w:t>–</w:t>
      </w:r>
      <w:r w:rsidRPr="00F92943">
        <w:rPr>
          <w:rFonts w:ascii="Arial" w:hAnsi="宋体" w:cs="Arial"/>
          <w:sz w:val="22"/>
          <w:szCs w:val="24"/>
        </w:rPr>
        <w:t>203.</w:t>
      </w:r>
      <w:bookmarkEnd w:id="232"/>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233"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233"/>
    </w:p>
    <w:p w14:paraId="20FE854A" w14:textId="64EEF517" w:rsidR="00576106" w:rsidRDefault="00576106"/>
    <w:sectPr w:rsidR="00576106" w:rsidSect="00A162AD">
      <w:headerReference w:type="default" r:id="rId11"/>
      <w:footerReference w:type="default" r:id="rId12"/>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uening Fang" w:date="2022-04-01T16:05:00Z" w:initials="zhaoww">
    <w:p w14:paraId="668536F2" w14:textId="71192256" w:rsidR="00D76B7C" w:rsidRDefault="00D76B7C">
      <w:pPr>
        <w:pStyle w:val="aa"/>
      </w:pPr>
      <w:r>
        <w:rPr>
          <w:rStyle w:val="a9"/>
        </w:rPr>
        <w:annotationRef/>
      </w:r>
      <w:r>
        <w:rPr>
          <w:rFonts w:hint="eastAsia"/>
        </w:rPr>
        <w:t>引用方式最好改成（作者名，时间）这种形式。</w:t>
      </w:r>
    </w:p>
  </w:comment>
  <w:comment w:id="2" w:author="Owen" w:date="2022-03-31T21:40:00Z" w:initials="Owen">
    <w:p w14:paraId="7B763165" w14:textId="40102F6B" w:rsidR="004722A8" w:rsidRDefault="004722A8">
      <w:pPr>
        <w:pStyle w:val="aa"/>
      </w:pPr>
      <w:r>
        <w:rPr>
          <w:rStyle w:val="a9"/>
        </w:rPr>
        <w:annotationRef/>
      </w:r>
      <w:r>
        <w:rPr>
          <w:rFonts w:hint="eastAsia"/>
        </w:rPr>
        <w:t>研究意义</w:t>
      </w:r>
      <w:r>
        <w:rPr>
          <w:rFonts w:hint="eastAsia"/>
        </w:rPr>
        <w:t>1</w:t>
      </w:r>
    </w:p>
  </w:comment>
  <w:comment w:id="72" w:author="Owen" w:date="2022-03-31T21:41:00Z" w:initials="Owen">
    <w:p w14:paraId="2E9BC081" w14:textId="65C68C97" w:rsidR="000A77F8" w:rsidRDefault="000A77F8">
      <w:pPr>
        <w:pStyle w:val="aa"/>
      </w:pPr>
      <w:r>
        <w:rPr>
          <w:rStyle w:val="a9"/>
        </w:rPr>
        <w:annotationRef/>
      </w:r>
      <w:r>
        <w:rPr>
          <w:rFonts w:hint="eastAsia"/>
        </w:rPr>
        <w:t>研究意义</w:t>
      </w:r>
      <w:r>
        <w:rPr>
          <w:rFonts w:hint="eastAsia"/>
        </w:rPr>
        <w:t>2</w:t>
      </w:r>
    </w:p>
  </w:comment>
  <w:comment w:id="122" w:author="Owen" w:date="2022-03-31T21:41:00Z" w:initials="Owen">
    <w:p w14:paraId="0D0C5BDE" w14:textId="3971840A" w:rsidR="000A77F8" w:rsidRDefault="000A77F8">
      <w:pPr>
        <w:pStyle w:val="aa"/>
      </w:pPr>
      <w:r>
        <w:rPr>
          <w:rStyle w:val="a9"/>
        </w:rPr>
        <w:annotationRef/>
      </w:r>
      <w:r>
        <w:t>Research Gap 1</w:t>
      </w:r>
    </w:p>
  </w:comment>
  <w:comment w:id="123" w:author="Owen" w:date="2022-03-31T21:42:00Z" w:initials="Owen">
    <w:p w14:paraId="7356E130" w14:textId="5CAA3B58" w:rsidR="000A77F8" w:rsidRDefault="000A77F8">
      <w:pPr>
        <w:pStyle w:val="aa"/>
      </w:pPr>
      <w:r>
        <w:rPr>
          <w:rStyle w:val="a9"/>
        </w:rPr>
        <w:annotationRef/>
      </w:r>
      <w:r>
        <w:rPr>
          <w:rFonts w:hint="eastAsia"/>
        </w:rPr>
        <w:t>考虑以年龄段划分人群</w:t>
      </w:r>
      <w:r>
        <w:rPr>
          <w:rFonts w:hint="eastAsia"/>
        </w:rPr>
        <w:t>,</w:t>
      </w:r>
      <w:r>
        <w:rPr>
          <w:rFonts w:hint="eastAsia"/>
        </w:rPr>
        <w:t>评估其</w:t>
      </w:r>
      <w:r>
        <w:t>CES</w:t>
      </w:r>
      <w:r>
        <w:rPr>
          <w:rFonts w:hint="eastAsia"/>
        </w:rPr>
        <w:t>需求差异</w:t>
      </w:r>
      <w:r>
        <w:rPr>
          <w:rFonts w:hint="eastAsia"/>
        </w:rPr>
        <w:t>,</w:t>
      </w:r>
      <w:r>
        <w:rPr>
          <w:rFonts w:hint="eastAsia"/>
        </w:rPr>
        <w:t>是否可行</w:t>
      </w:r>
      <w:r>
        <w:rPr>
          <w:rFonts w:hint="eastAsia"/>
        </w:rPr>
        <w:t>?</w:t>
      </w:r>
    </w:p>
  </w:comment>
  <w:comment w:id="126" w:author="Owen" w:date="2022-03-31T21:44:00Z" w:initials="Owen">
    <w:p w14:paraId="76A8440F" w14:textId="1AFDA28A" w:rsidR="000A77F8" w:rsidRDefault="000A77F8">
      <w:pPr>
        <w:pStyle w:val="aa"/>
      </w:pPr>
      <w:r>
        <w:rPr>
          <w:rStyle w:val="a9"/>
        </w:rPr>
        <w:annotationRef/>
      </w:r>
      <w:r>
        <w:t>Research Gap 2</w:t>
      </w:r>
    </w:p>
  </w:comment>
  <w:comment w:id="142" w:author="Owen" w:date="2022-03-31T21:43:00Z" w:initials="Owen">
    <w:p w14:paraId="09B3956F" w14:textId="7DFD3A08" w:rsidR="000A77F8" w:rsidRDefault="000A77F8">
      <w:pPr>
        <w:pStyle w:val="aa"/>
      </w:pPr>
      <w:r>
        <w:rPr>
          <w:rStyle w:val="a9"/>
        </w:rPr>
        <w:annotationRef/>
      </w:r>
      <w:r>
        <w:rPr>
          <w:rFonts w:hint="eastAsia"/>
        </w:rPr>
        <w:t>解释本文为什么以上海市作为案例</w:t>
      </w:r>
      <w:r>
        <w:rPr>
          <w:rFonts w:hint="eastAsia"/>
        </w:rPr>
        <w:t>,</w:t>
      </w:r>
      <w:r>
        <w:rPr>
          <w:rFonts w:hint="eastAsia"/>
        </w:rPr>
        <w:t>考虑是否具有普遍性</w:t>
      </w:r>
    </w:p>
  </w:comment>
  <w:comment w:id="163" w:author="Owen" w:date="2022-03-31T21:45:00Z" w:initials="Owen">
    <w:p w14:paraId="7DDA210A" w14:textId="71BBC42E" w:rsidR="000A77F8" w:rsidRDefault="000A77F8">
      <w:pPr>
        <w:pStyle w:val="aa"/>
      </w:pPr>
      <w:r>
        <w:rPr>
          <w:rStyle w:val="a9"/>
        </w:rPr>
        <w:annotationRef/>
      </w:r>
      <w:r>
        <w:t xml:space="preserve">Research Gap 2: </w:t>
      </w:r>
      <w:r>
        <w:rPr>
          <w:rFonts w:hint="eastAsia"/>
        </w:rPr>
        <w:t>方法层面需要改进的内容</w:t>
      </w:r>
      <w:r>
        <w:rPr>
          <w:rFonts w:hint="eastAsia"/>
        </w:rPr>
        <w:t>,</w:t>
      </w:r>
      <w:r>
        <w:rPr>
          <w:rFonts w:hint="eastAsia"/>
        </w:rPr>
        <w:t>我们的研究能否实现其中的</w:t>
      </w:r>
      <w:r w:rsidR="00123360">
        <w:rPr>
          <w:rFonts w:hint="eastAsia"/>
        </w:rPr>
        <w:t>某一方面</w:t>
      </w:r>
      <w:r w:rsidR="00123360">
        <w:rPr>
          <w:rFonts w:hint="eastAsia"/>
        </w:rPr>
        <w:t>?</w:t>
      </w:r>
    </w:p>
  </w:comment>
  <w:comment w:id="165" w:author="Xuening Fang" w:date="2022-04-01T16:10:00Z" w:initials="zhaoww">
    <w:p w14:paraId="5BC0C66A" w14:textId="00249D3E" w:rsidR="00D7097B" w:rsidRDefault="00D7097B">
      <w:pPr>
        <w:pStyle w:val="aa"/>
      </w:pPr>
      <w:r>
        <w:rPr>
          <w:rStyle w:val="a9"/>
        </w:rPr>
        <w:annotationRef/>
      </w:r>
      <w:r>
        <w:rPr>
          <w:rFonts w:hint="eastAsia"/>
        </w:rPr>
        <w:t>生态系统服务供给和需求制图可以是栅格尺度，公平性分析可以从街道尺度分析。</w:t>
      </w:r>
    </w:p>
  </w:comment>
  <w:comment w:id="166" w:author="Xuening Fang" w:date="2022-04-01T16:11:00Z" w:initials="zhaoww">
    <w:p w14:paraId="17B10E32" w14:textId="085F6317" w:rsidR="00D7097B" w:rsidRDefault="00D7097B">
      <w:pPr>
        <w:pStyle w:val="aa"/>
      </w:pPr>
      <w:r>
        <w:rPr>
          <w:rStyle w:val="a9"/>
        </w:rPr>
        <w:annotationRef/>
      </w:r>
      <w:r>
        <w:rPr>
          <w:rFonts w:hint="eastAsia"/>
        </w:rPr>
        <w:t>这个文献只是做了供需关系研究，并未将其与环境公平性相结合。我们的创新点就是从</w:t>
      </w:r>
      <w:r>
        <w:rPr>
          <w:rFonts w:hint="eastAsia"/>
        </w:rPr>
        <w:t>E</w:t>
      </w:r>
      <w:r>
        <w:t>S</w:t>
      </w:r>
      <w:r>
        <w:rPr>
          <w:rFonts w:hint="eastAsia"/>
        </w:rPr>
        <w:t>供需视角探讨环境公平性问题，而不只是评价供需关系。</w:t>
      </w:r>
    </w:p>
  </w:comment>
  <w:comment w:id="167" w:author="Xuening Fang" w:date="2022-04-01T16:14:00Z" w:initials="zhaoww">
    <w:p w14:paraId="29665BF5" w14:textId="44DBB563" w:rsidR="00AD1D53" w:rsidRDefault="00AD1D53">
      <w:pPr>
        <w:pStyle w:val="aa"/>
      </w:pPr>
      <w:r>
        <w:rPr>
          <w:rStyle w:val="a9"/>
        </w:rPr>
        <w:annotationRef/>
      </w:r>
      <w:r>
        <w:rPr>
          <w:rFonts w:hint="eastAsia"/>
        </w:rPr>
        <w:t>我们只选择游憩服务一种。分析的时候可以考虑市区，郊区差异和离市中心的梯度，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8536F2" w15:done="0"/>
  <w15:commentEx w15:paraId="7B763165" w15:done="0"/>
  <w15:commentEx w15:paraId="2E9BC081" w15:done="0"/>
  <w15:commentEx w15:paraId="0D0C5BDE" w15:done="0"/>
  <w15:commentEx w15:paraId="7356E130" w15:done="0"/>
  <w15:commentEx w15:paraId="76A8440F" w15:done="0"/>
  <w15:commentEx w15:paraId="09B3956F" w15:done="0"/>
  <w15:commentEx w15:paraId="7DDA210A" w15:done="0"/>
  <w15:commentEx w15:paraId="5BC0C66A" w15:done="0"/>
  <w15:commentEx w15:paraId="17B10E32" w15:done="0"/>
  <w15:commentEx w15:paraId="2966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9E39" w16cex:dateUtc="2022-03-31T13:40:00Z"/>
  <w16cex:commentExtensible w16cex:durableId="25F09E6D" w16cex:dateUtc="2022-03-31T13:41:00Z"/>
  <w16cex:commentExtensible w16cex:durableId="25F09E91" w16cex:dateUtc="2022-03-31T13:41:00Z"/>
  <w16cex:commentExtensible w16cex:durableId="25F09EB9" w16cex:dateUtc="2022-03-31T13:42:00Z"/>
  <w16cex:commentExtensible w16cex:durableId="25F09F2E" w16cex:dateUtc="2022-03-31T13:44:00Z"/>
  <w16cex:commentExtensible w16cex:durableId="25F09EFD" w16cex:dateUtc="2022-03-31T13:43:00Z"/>
  <w16cex:commentExtensible w16cex:durableId="25F09F74" w16cex:dateUtc="2022-03-31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763165" w16cid:durableId="25F09E39"/>
  <w16cid:commentId w16cid:paraId="2E9BC081" w16cid:durableId="25F09E6D"/>
  <w16cid:commentId w16cid:paraId="0D0C5BDE" w16cid:durableId="25F09E91"/>
  <w16cid:commentId w16cid:paraId="7356E130" w16cid:durableId="25F09EB9"/>
  <w16cid:commentId w16cid:paraId="76A8440F" w16cid:durableId="25F09F2E"/>
  <w16cid:commentId w16cid:paraId="09B3956F" w16cid:durableId="25F09EFD"/>
  <w16cid:commentId w16cid:paraId="7DDA210A" w16cid:durableId="25F09F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0AB4C" w14:textId="77777777" w:rsidR="00145854" w:rsidRDefault="00145854">
      <w:r>
        <w:separator/>
      </w:r>
    </w:p>
  </w:endnote>
  <w:endnote w:type="continuationSeparator" w:id="0">
    <w:p w14:paraId="14F6530F" w14:textId="77777777" w:rsidR="00145854" w:rsidRDefault="0014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geoscene.cn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E8CB9" w14:textId="77777777" w:rsidR="00145854" w:rsidRDefault="00145854">
      <w:r>
        <w:separator/>
      </w:r>
    </w:p>
  </w:footnote>
  <w:footnote w:type="continuationSeparator" w:id="0">
    <w:p w14:paraId="59952E2F" w14:textId="77777777" w:rsidR="00145854" w:rsidRDefault="00145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799"/>
    <w:multiLevelType w:val="hybridMultilevel"/>
    <w:tmpl w:val="74EC0376"/>
    <w:lvl w:ilvl="0" w:tplc="5820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2876"/>
    <w:multiLevelType w:val="hybridMultilevel"/>
    <w:tmpl w:val="0F1C2474"/>
    <w:lvl w:ilvl="0" w:tplc="1564E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4D4794"/>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15:restartNumberingAfterBreak="0">
    <w:nsid w:val="7D3A655D"/>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29"/>
    <w:rsid w:val="00096B2A"/>
    <w:rsid w:val="000A77F8"/>
    <w:rsid w:val="000D39D8"/>
    <w:rsid w:val="00123360"/>
    <w:rsid w:val="00145854"/>
    <w:rsid w:val="001F58EA"/>
    <w:rsid w:val="002176A0"/>
    <w:rsid w:val="002A324F"/>
    <w:rsid w:val="002B276C"/>
    <w:rsid w:val="002D4459"/>
    <w:rsid w:val="0032019F"/>
    <w:rsid w:val="00432D58"/>
    <w:rsid w:val="004722A8"/>
    <w:rsid w:val="00497991"/>
    <w:rsid w:val="004B0929"/>
    <w:rsid w:val="00523F97"/>
    <w:rsid w:val="00576106"/>
    <w:rsid w:val="005A5E43"/>
    <w:rsid w:val="006B714C"/>
    <w:rsid w:val="006C790C"/>
    <w:rsid w:val="007122C5"/>
    <w:rsid w:val="00716427"/>
    <w:rsid w:val="0074703E"/>
    <w:rsid w:val="007730D0"/>
    <w:rsid w:val="00861464"/>
    <w:rsid w:val="008E738E"/>
    <w:rsid w:val="00971534"/>
    <w:rsid w:val="00985EC1"/>
    <w:rsid w:val="00A32994"/>
    <w:rsid w:val="00A35C48"/>
    <w:rsid w:val="00AD1D53"/>
    <w:rsid w:val="00BB5F28"/>
    <w:rsid w:val="00BF254E"/>
    <w:rsid w:val="00C46C2F"/>
    <w:rsid w:val="00CB6EAC"/>
    <w:rsid w:val="00CB727F"/>
    <w:rsid w:val="00D7097B"/>
    <w:rsid w:val="00D76B7C"/>
    <w:rsid w:val="00EA2FC6"/>
    <w:rsid w:val="00EC3452"/>
    <w:rsid w:val="00F029A8"/>
    <w:rsid w:val="00F7117E"/>
    <w:rsid w:val="00F71CFB"/>
    <w:rsid w:val="00F9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link w:val="a7"/>
    <w:uiPriority w:val="34"/>
    <w:qFormat/>
    <w:rsid w:val="00C46C2F"/>
    <w:pPr>
      <w:ind w:firstLineChars="200" w:firstLine="420"/>
    </w:pPr>
  </w:style>
  <w:style w:type="paragraph" w:styleId="a8">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9">
    <w:name w:val="annotation reference"/>
    <w:basedOn w:val="a0"/>
    <w:uiPriority w:val="99"/>
    <w:semiHidden/>
    <w:unhideWhenUsed/>
    <w:rsid w:val="004722A8"/>
    <w:rPr>
      <w:sz w:val="21"/>
      <w:szCs w:val="21"/>
    </w:rPr>
  </w:style>
  <w:style w:type="paragraph" w:styleId="aa">
    <w:name w:val="annotation text"/>
    <w:basedOn w:val="a"/>
    <w:link w:val="ab"/>
    <w:uiPriority w:val="99"/>
    <w:semiHidden/>
    <w:unhideWhenUsed/>
    <w:rsid w:val="004722A8"/>
    <w:pPr>
      <w:jc w:val="left"/>
    </w:pPr>
  </w:style>
  <w:style w:type="character" w:customStyle="1" w:styleId="ab">
    <w:name w:val="批注文字 字符"/>
    <w:basedOn w:val="a0"/>
    <w:link w:val="aa"/>
    <w:uiPriority w:val="99"/>
    <w:semiHidden/>
    <w:rsid w:val="004722A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4722A8"/>
    <w:rPr>
      <w:b/>
      <w:bCs/>
    </w:rPr>
  </w:style>
  <w:style w:type="character" w:customStyle="1" w:styleId="ad">
    <w:name w:val="批注主题 字符"/>
    <w:basedOn w:val="ab"/>
    <w:link w:val="ac"/>
    <w:uiPriority w:val="99"/>
    <w:semiHidden/>
    <w:rsid w:val="004722A8"/>
    <w:rPr>
      <w:rFonts w:ascii="Times New Roman" w:eastAsia="宋体" w:hAnsi="Times New Roman" w:cs="Times New Roman"/>
      <w:b/>
      <w:bCs/>
      <w:szCs w:val="20"/>
    </w:rPr>
  </w:style>
  <w:style w:type="paragraph" w:styleId="ae">
    <w:name w:val="footer"/>
    <w:basedOn w:val="a"/>
    <w:link w:val="af"/>
    <w:uiPriority w:val="99"/>
    <w:unhideWhenUsed/>
    <w:rsid w:val="002B276C"/>
    <w:pPr>
      <w:tabs>
        <w:tab w:val="center" w:pos="4153"/>
        <w:tab w:val="right" w:pos="8306"/>
      </w:tabs>
      <w:snapToGrid w:val="0"/>
      <w:jc w:val="left"/>
    </w:pPr>
    <w:rPr>
      <w:sz w:val="18"/>
      <w:szCs w:val="18"/>
    </w:rPr>
  </w:style>
  <w:style w:type="character" w:customStyle="1" w:styleId="af">
    <w:name w:val="页脚 字符"/>
    <w:basedOn w:val="a0"/>
    <w:link w:val="ae"/>
    <w:uiPriority w:val="99"/>
    <w:rsid w:val="002B276C"/>
    <w:rPr>
      <w:rFonts w:ascii="Times New Roman" w:eastAsia="宋体" w:hAnsi="Times New Roman" w:cs="Times New Roman"/>
      <w:sz w:val="18"/>
      <w:szCs w:val="18"/>
    </w:rPr>
  </w:style>
  <w:style w:type="paragraph" w:styleId="af0">
    <w:name w:val="Balloon Text"/>
    <w:basedOn w:val="a"/>
    <w:link w:val="af1"/>
    <w:uiPriority w:val="99"/>
    <w:semiHidden/>
    <w:unhideWhenUsed/>
    <w:rsid w:val="002B276C"/>
    <w:rPr>
      <w:sz w:val="18"/>
      <w:szCs w:val="18"/>
    </w:rPr>
  </w:style>
  <w:style w:type="character" w:customStyle="1" w:styleId="af1">
    <w:name w:val="批注框文本 字符"/>
    <w:basedOn w:val="a0"/>
    <w:link w:val="af0"/>
    <w:uiPriority w:val="99"/>
    <w:semiHidden/>
    <w:rsid w:val="002B276C"/>
    <w:rPr>
      <w:rFonts w:ascii="Times New Roman" w:eastAsia="宋体" w:hAnsi="Times New Roman" w:cs="Times New Roman"/>
      <w:sz w:val="18"/>
      <w:szCs w:val="18"/>
    </w:rPr>
  </w:style>
  <w:style w:type="character" w:customStyle="1" w:styleId="a7">
    <w:name w:val="列出段落 字符"/>
    <w:basedOn w:val="a0"/>
    <w:link w:val="a6"/>
    <w:uiPriority w:val="34"/>
    <w:rsid w:val="006C790C"/>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landurbplan.2014.01.%20017"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C664-7207-46E2-AC49-FA7E230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Xuening Fang</cp:lastModifiedBy>
  <cp:revision>22</cp:revision>
  <dcterms:created xsi:type="dcterms:W3CDTF">2022-03-31T12:43:00Z</dcterms:created>
  <dcterms:modified xsi:type="dcterms:W3CDTF">2022-04-01T08:24:00Z</dcterms:modified>
</cp:coreProperties>
</file>